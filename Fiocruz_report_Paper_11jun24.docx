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Transcriptome  and entropy analysis of l</w:t>
      </w:r>
      <w:r>
        <w:rPr/>
        <w:t>ung squamous cell carcinoma progression and staging</w:t>
      </w:r>
    </w:p>
    <w:p>
      <w:pPr>
        <w:pStyle w:val="TextBody"/>
        <w:spacing w:lineRule="auto" w:line="360"/>
        <w:rPr/>
      </w:pPr>
      <w:r>
        <w:rPr/>
      </w:r>
    </w:p>
    <w:p>
      <w:pPr>
        <w:pStyle w:val="Subtitle"/>
        <w:spacing w:lineRule="auto" w:line="360"/>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spacing w:lineRule="auto" w:line="360"/>
        <w:rPr>
          <w:sz w:val="28"/>
          <w:szCs w:val="28"/>
          <w:vertAlign w:val="superscript"/>
          <w:lang w:val="pt-BR"/>
        </w:rPr>
      </w:pPr>
      <w:r>
        <w:rPr>
          <w:sz w:val="28"/>
          <w:szCs w:val="28"/>
          <w:vertAlign w:val="superscript"/>
          <w:lang w:val="pt-BR"/>
        </w:rPr>
      </w:r>
    </w:p>
    <w:p>
      <w:pPr>
        <w:pStyle w:val="TextBody"/>
        <w:spacing w:lineRule="auto" w:line="360"/>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lineRule="auto" w:line="360" w:before="240" w:after="120"/>
        <w:rPr/>
      </w:pPr>
      <w:r>
        <w:rPr/>
        <w:t xml:space="preserve">*Correspondence to nicolas.carels@fiocruz.br </w:t>
      </w:r>
    </w:p>
    <w:p>
      <w:pPr>
        <w:pStyle w:val="Heading1"/>
        <w:numPr>
          <w:ilvl w:val="0"/>
          <w:numId w:val="2"/>
        </w:numPr>
        <w:spacing w:lineRule="auto" w:line="360"/>
        <w:rPr/>
      </w:pPr>
      <w:r>
        <w:rPr>
          <w:lang w:val="pt-BR"/>
        </w:rPr>
        <w:t>Abstract</w:t>
      </w:r>
    </w:p>
    <w:p>
      <w:pPr>
        <w:pStyle w:val="TextBody"/>
        <w:spacing w:lineRule="auto" w:line="360"/>
        <w:jc w:val="both"/>
        <w:rPr/>
      </w:pPr>
      <w:r>
        <w:rPr/>
        <w:t>Stage-specific signatures were detected followed by analysis of their respective sub-interactomes. Remarkably, 23, 62 and 169 genes were determined as potential biomarkers, respectively for stages I, II and III. From the stage-specific networks constructed from sub-interactome of biomarkers, shannon entropy was calculated to test whether there is more cancer information on expression of genes in the later stages. Entropy values of 3.669, 3.713 and 3.786 for stages I, II and III shows that perhaps cancer progression is detected at transcriptome level. Stage-wise functional analysis showed that for stage I anontations with greatest number of genes are : (GO) tertiary granule lumen, specific granule lumen, cytoplasmic stress granule; and (KEGG) Cell surface interactions at the vascular wall and Neutrophil degranulation. For Stage II, (GO) mesenchyme development, axonogenesis and regulation of nervous system development. Finally, for stage III, (GO) ribosome and (KEGG) Ribosome. Moreover, Translation and SARS-CoV Infections annotate genes from both stages II and III but not for stage I. Most abundant protein families detected in stage III are PSM (PSMA7, PSMB1, PSMC2, PSMC6, PSMD4, PSMD7) and MRPL (MRPL17, MRPL18, MRPL40, MRPL48, MRPS16, MRPS23).</w:t>
      </w:r>
    </w:p>
    <w:p>
      <w:pPr>
        <w:pStyle w:val="TextBody"/>
        <w:spacing w:lineRule="auto" w:line="360"/>
        <w:jc w:val="both"/>
        <w:rPr>
          <w:lang w:val="pt-BR"/>
        </w:rPr>
      </w:pPr>
      <w:r>
        <w:rPr>
          <w:lang w:val="pt-BR"/>
        </w:rPr>
      </w:r>
    </w:p>
    <w:p>
      <w:pPr>
        <w:pStyle w:val="TextBody"/>
        <w:spacing w:lineRule="auto" w:line="360"/>
        <w:rPr/>
      </w:pPr>
      <w:r>
        <w:rPr>
          <w:b/>
          <w:lang w:val="pt-BR"/>
        </w:rPr>
        <w:t>Keywords</w:t>
      </w:r>
      <w:r>
        <w:rPr>
          <w:lang w:val="pt-BR"/>
        </w:rPr>
        <w:t xml:space="preserve">: </w:t>
      </w:r>
    </w:p>
    <w:p>
      <w:pPr>
        <w:pStyle w:val="Heading1"/>
        <w:numPr>
          <w:ilvl w:val="0"/>
          <w:numId w:val="2"/>
        </w:numPr>
        <w:spacing w:lineRule="auto" w:line="360"/>
        <w:rPr/>
      </w:pPr>
      <w:r>
        <w:rPr>
          <w:lang w:val="pt-BR"/>
        </w:rPr>
        <w:t>1. Introduction</w:t>
      </w:r>
    </w:p>
    <w:p>
      <w:pPr>
        <w:pStyle w:val="TextBody"/>
        <w:spacing w:lineRule="auto" w:line="360"/>
        <w:rPr/>
      </w:pPr>
      <w:r>
        <w:rPr/>
        <w:t>Lung squamous cell carcinoma</w:t>
      </w:r>
    </w:p>
    <w:p>
      <w:pPr>
        <w:pStyle w:val="TextBody"/>
        <w:spacing w:lineRule="auto" w:line="360"/>
        <w:rPr/>
      </w:pPr>
      <w:r>
        <w:rPr/>
        <w:t xml:space="preserve">biomarkers </w:t>
      </w:r>
      <w:r>
        <w:rPr/>
        <w:t xml:space="preserve">for </w:t>
      </w:r>
      <w:r>
        <w:rPr/>
        <w:t>Lung squamous cell carcinoma</w:t>
      </w:r>
    </w:p>
    <w:p>
      <w:pPr>
        <w:pStyle w:val="TextBody"/>
        <w:spacing w:lineRule="auto" w:line="360"/>
        <w:rPr/>
      </w:pPr>
      <w:ins w:id="2" w:author="Unknown Author" w:date="2024-06-11T09:58:23Z">
        <w:r>
          <w:rPr/>
          <w:t>classification and prediction of Lung squamous cell carcinoma stages</w:t>
        </w:r>
      </w:ins>
    </w:p>
    <w:p>
      <w:pPr>
        <w:pStyle w:val="TextBody"/>
        <w:spacing w:lineRule="auto" w:line="360"/>
        <w:rPr/>
      </w:pPr>
      <w:r>
        <w:rPr/>
        <w:t>Transcriptome of cancer progression and staging</w:t>
      </w:r>
    </w:p>
    <w:p>
      <w:pPr>
        <w:pStyle w:val="TextBody"/>
        <w:spacing w:lineRule="auto" w:line="360"/>
        <w:rPr/>
      </w:pPr>
      <w:ins w:id="4" w:author="Unknown Author" w:date="2024-06-11T09:58:35Z">
        <w:r>
          <w:rPr/>
          <w:t>function annotation and t</w:t>
        </w:r>
      </w:ins>
      <w:ins w:id="5" w:author="Unknown Author" w:date="2024-06-11T09:58:35Z">
        <w:r>
          <w:rPr/>
          <w:t>ranscriptome of cancer progression and staging</w:t>
        </w:r>
      </w:ins>
    </w:p>
    <w:p>
      <w:pPr>
        <w:pStyle w:val="Heading1"/>
        <w:numPr>
          <w:ilvl w:val="0"/>
          <w:numId w:val="2"/>
        </w:numPr>
        <w:spacing w:lineRule="auto" w:line="360"/>
        <w:rPr/>
      </w:pPr>
      <w:r>
        <w:rPr/>
        <w:t>3. Results</w:t>
      </w:r>
    </w:p>
    <w:p>
      <w:pPr>
        <w:pStyle w:val="Heading2"/>
        <w:numPr>
          <w:ilvl w:val="1"/>
          <w:numId w:val="2"/>
        </w:numPr>
        <w:spacing w:lineRule="auto" w:line="360"/>
        <w:rPr/>
      </w:pPr>
      <w:r>
        <w:rPr/>
        <w:t xml:space="preserve">3.1. </w:t>
      </w:r>
      <w:r>
        <w:rPr/>
        <w:t>Stage-specific signatures for squamous cell lung cancer</w:t>
      </w:r>
    </w:p>
    <w:p>
      <w:pPr>
        <w:pStyle w:val="TextBody"/>
        <w:spacing w:lineRule="auto" w:line="360" w:before="240" w:after="120"/>
        <w:jc w:val="both"/>
        <w:rPr/>
      </w:pPr>
      <w:r>
        <w:rPr/>
        <w:t>While 4882</w:t>
      </w:r>
      <w:r>
        <w:rPr/>
        <w:t xml:space="preserve"> genes are identified to be up-regulated in tumor (RPKM ≥ </w:t>
      </w:r>
      <w:r>
        <w:rPr/>
        <w:t xml:space="preserve">4 </w:t>
      </w:r>
      <w:r>
        <w:rPr/>
        <w:t xml:space="preserve"> and paired t-test FDR ≤ 0.05),  1618</w:t>
      </w:r>
      <w:r>
        <w:rPr/>
        <w:t>, 1694 and 1795 were</w:t>
      </w:r>
      <w:r>
        <w:rPr/>
        <w:t xml:space="preserve"> </w:t>
      </w:r>
      <w:r>
        <w:rPr/>
        <w:t xml:space="preserve">distributed </w:t>
      </w:r>
      <w:r>
        <w:rPr/>
        <w:t>to stage</w:t>
      </w:r>
      <w:r>
        <w:rPr/>
        <w:t>s</w:t>
      </w:r>
      <w:r>
        <w:rPr/>
        <w:t xml:space="preserve"> I, II and </w:t>
      </w:r>
      <w:r>
        <w:rPr/>
        <w:t>III, respectively</w:t>
      </w:r>
      <w:r>
        <w:rPr/>
        <w:t xml:space="preserve"> (RPKM ≥ </w:t>
      </w:r>
      <w:r>
        <w:rPr/>
        <w:t xml:space="preserve">4 , </w:t>
      </w:r>
      <w:r>
        <w:rPr/>
        <w:t xml:space="preserve">log2foldchange ≥1 and unpaired t-test FDR ≤ 0.05). From these, </w:t>
      </w:r>
      <w:r>
        <w:rPr/>
        <w:t xml:space="preserve">the number of </w:t>
      </w:r>
      <w:r>
        <w:rPr/>
        <w:t xml:space="preserve">stage-specific genes, </w:t>
      </w:r>
      <w:r>
        <w:rPr>
          <w:rFonts w:eastAsia="Noto Serif CJK SC" w:cs="Lohit Devanagari;Times New Roman"/>
          <w:color w:val="auto"/>
          <w:kern w:val="2"/>
          <w:sz w:val="24"/>
          <w:szCs w:val="24"/>
          <w:lang w:val="en-US" w:eastAsia="zh-CN" w:bidi="hi-IN"/>
        </w:rPr>
        <w:t xml:space="preserve">i.e. </w:t>
      </w:r>
      <w:r>
        <w:rPr/>
        <w:t xml:space="preserve">without overlap to other stages, </w:t>
      </w:r>
      <w:r>
        <w:rPr/>
        <w:t>is</w:t>
      </w:r>
      <w:r>
        <w:rPr/>
        <w:t xml:space="preserve"> </w:t>
      </w:r>
      <w:r>
        <w:rPr/>
        <w:t>23</w:t>
      </w:r>
      <w:r>
        <w:rPr/>
        <w:t xml:space="preserve">, </w:t>
      </w:r>
      <w:r>
        <w:rPr/>
        <w:t>62</w:t>
      </w:r>
      <w:r>
        <w:rPr/>
        <w:t xml:space="preserve">, </w:t>
      </w:r>
      <w:r>
        <w:rPr/>
        <w:t>169</w:t>
      </w:r>
      <w:r>
        <w:rPr/>
        <w:t xml:space="preserve"> </w:t>
      </w:r>
      <w:r>
        <w:rPr/>
        <w:t>in</w:t>
      </w:r>
      <w:r>
        <w:rPr/>
        <w:t xml:space="preserve"> stages I, II and III</w:t>
      </w:r>
      <w:r>
        <w:rPr/>
        <w:t xml:space="preserve">, respectively </w:t>
      </w:r>
      <w:r>
        <w:rPr/>
        <w:t>(see Figure VenDiagram)</w:t>
      </w:r>
      <w:r>
        <w:rPr/>
        <w:t>.</w:t>
      </w:r>
    </w:p>
    <w:p>
      <w:pPr>
        <w:pStyle w:val="Heading2"/>
        <w:numPr>
          <w:ilvl w:val="1"/>
          <w:numId w:val="2"/>
        </w:numPr>
        <w:spacing w:lineRule="auto" w:line="360"/>
        <w:rPr/>
      </w:pPr>
      <w:r>
        <w:rPr/>
        <w:t xml:space="preserve">3.2. </w:t>
      </w:r>
      <w:r>
        <w:rPr/>
        <w:t>Cancer progression measured by shannon entropy</w:t>
      </w:r>
    </w:p>
    <w:p>
      <w:pPr>
        <w:pStyle w:val="TextBody"/>
        <w:spacing w:lineRule="auto" w:line="360" w:before="240" w:after="120"/>
        <w:jc w:val="both"/>
        <w:rPr/>
      </w:pPr>
      <w:r>
        <w:rPr/>
        <w:t>G</w:t>
      </w:r>
      <w:r>
        <w:rPr/>
        <w:t>enes distributed respectively</w:t>
      </w:r>
      <w:r>
        <w:rPr/>
        <w:t xml:space="preserve"> to</w:t>
      </w:r>
      <w:r>
        <w:rPr/>
        <w:t xml:space="preserve"> stages I, II and III </w:t>
      </w:r>
      <w:r>
        <w:rPr/>
        <w:t>were used to sample</w:t>
      </w:r>
      <w:r>
        <w:rPr/>
        <w:t xml:space="preserve"> </w:t>
      </w:r>
      <w:r>
        <w:rPr/>
        <w:t>s</w:t>
      </w:r>
      <w:r>
        <w:rPr/>
        <w:t xml:space="preserve">ub-interactomes </w:t>
      </w:r>
      <w:r>
        <w:rPr/>
        <w:t>with 1140/3291, 1198/3564, 1280/4002 vertex/</w:t>
      </w:r>
      <w:r>
        <w:rPr/>
        <w:t>edges</w:t>
      </w:r>
      <w:r>
        <w:rPr/>
        <w:t xml:space="preserve">. </w:t>
      </w:r>
      <w:r>
        <w:rPr/>
        <w:t>From these, e</w:t>
      </w:r>
      <w:r>
        <w:rPr/>
        <w:t xml:space="preserve">ntropy values of 3.669, 3.713 and 3.786 for </w:t>
      </w:r>
      <w:r>
        <w:rPr/>
        <w:t xml:space="preserve">sub-interactomes of </w:t>
      </w:r>
      <w:r>
        <w:rPr/>
        <w:t xml:space="preserve">stages I, II and III  </w:t>
      </w:r>
      <w:r>
        <w:rPr/>
        <w:t>were calculated.</w:t>
      </w:r>
    </w:p>
    <w:p>
      <w:pPr>
        <w:pStyle w:val="Heading2"/>
        <w:numPr>
          <w:ilvl w:val="1"/>
          <w:numId w:val="2"/>
        </w:numPr>
        <w:spacing w:lineRule="auto" w:line="360"/>
        <w:rPr/>
      </w:pPr>
      <w:r>
        <w:rPr/>
        <w:t xml:space="preserve">3.3. </w:t>
      </w:r>
      <w:r>
        <w:rPr/>
        <w:t>Stage-wise network and functional analysis</w:t>
      </w:r>
    </w:p>
    <w:p>
      <w:pPr>
        <w:pStyle w:val="TextBody"/>
        <w:spacing w:lineRule="auto" w:line="360"/>
        <w:jc w:val="both"/>
        <w:rPr/>
      </w:pPr>
      <w:r>
        <w:rPr/>
        <w:t xml:space="preserve">ClusterProfiler was used to annotate stage-specific genes against GO, KEGG and REACTOME databases </w:t>
      </w:r>
      <w:r>
        <w:rPr/>
        <w:t>(see Table annotation)</w:t>
      </w:r>
      <w:r>
        <w:rPr/>
        <w:t xml:space="preserve">. </w:t>
      </w:r>
      <w:r>
        <w:rPr/>
        <w:t xml:space="preserve">The </w:t>
      </w:r>
      <w:r>
        <w:rPr/>
        <w:t xml:space="preserve">ten </w:t>
      </w:r>
      <w:r>
        <w:rPr/>
        <w:t xml:space="preserve">most abundant </w:t>
      </w:r>
      <w:r>
        <w:rPr/>
        <w:t xml:space="preserve">annotation </w:t>
      </w:r>
      <w:r>
        <w:rPr/>
        <w:t xml:space="preserve">terms in number of genes </w:t>
      </w:r>
      <w:r>
        <w:rPr/>
        <w:t>were selected for further inspection</w:t>
      </w:r>
      <w:r>
        <w:rPr/>
        <w:t xml:space="preserve"> (see Plot_Stage_all.png </w:t>
      </w:r>
      <w:r>
        <w:rPr/>
        <w:t xml:space="preserve">and Table unique_genes_annotation_clusterProfiler.xls sheet </w:t>
      </w:r>
      <w:r>
        <w:rPr>
          <w:rFonts w:eastAsia="Noto Serif CJK SC" w:cs="Lohit Devanagari;Times New Roman"/>
          <w:color w:val="auto"/>
          <w:kern w:val="2"/>
          <w:sz w:val="24"/>
          <w:szCs w:val="24"/>
          <w:lang w:val="en-US" w:eastAsia="zh-CN" w:bidi="hi-IN"/>
        </w:rPr>
        <w:t>“</w:t>
      </w:r>
      <w:r>
        <w:rPr/>
        <w:t>ten most abundant annotation</w:t>
      </w:r>
      <w:r>
        <w:rPr>
          <w:rFonts w:eastAsia="Noto Serif CJK SC" w:cs="Lohit Devanagari;Times New Roman"/>
          <w:color w:val="auto"/>
          <w:kern w:val="2"/>
          <w:sz w:val="24"/>
          <w:szCs w:val="24"/>
          <w:lang w:val="en-US" w:eastAsia="zh-CN" w:bidi="hi-IN"/>
        </w:rPr>
        <w:t>”</w:t>
      </w:r>
      <w:r>
        <w:rPr/>
        <w:t xml:space="preserve">); </w:t>
      </w:r>
      <w:r>
        <w:rPr>
          <w:caps w:val="false"/>
          <w:smallCaps w:val="false"/>
          <w:color w:val="404040"/>
          <w:spacing w:val="0"/>
        </w:rPr>
        <w:t>Reactome:Intracellular signaling by second messengers (14), Reactome:PIP3 activates AKT signaling (14), Reactome:Regulation of expression of SLITs and ROBOs (14), Reactome:Signaling by ROBO receptors (15), GO:mitochondrial matrix (16),GO:mitochondrial protein-containing complex (16), KEGG:Alzheimer disease (16), Reactome:Translation (16), GO:mitochondrial inner membrane (17), Reactome:SARS-CoV Infections (18).</w:t>
      </w:r>
    </w:p>
    <w:p>
      <w:pPr>
        <w:pStyle w:val="TextBody"/>
        <w:spacing w:lineRule="auto" w:line="360"/>
        <w:jc w:val="both"/>
        <w:rPr/>
      </w:pPr>
      <w:r>
        <w:rPr/>
        <w:t xml:space="preserve">Next,  ten </w:t>
      </w:r>
      <w:r>
        <w:rPr/>
        <w:t xml:space="preserve">most abundant </w:t>
      </w:r>
      <w:r>
        <w:rPr/>
        <w:t xml:space="preserve">annotation </w:t>
      </w:r>
      <w:r>
        <w:rPr/>
        <w:t xml:space="preserve">terms in number of genes </w:t>
      </w:r>
      <w:r>
        <w:rPr/>
        <w:t>per stage</w:t>
      </w:r>
      <w:r>
        <w:rPr/>
        <w:t xml:space="preserve"> </w:t>
      </w:r>
      <w:r>
        <w:rPr/>
        <w:t>additionally</w:t>
      </w:r>
      <w:r>
        <w:rPr/>
        <w:t xml:space="preserve"> inspect</w:t>
      </w:r>
      <w:r>
        <w:rPr/>
        <w:t>ed.</w:t>
      </w:r>
    </w:p>
    <w:p>
      <w:pPr>
        <w:pStyle w:val="TextBody"/>
        <w:spacing w:lineRule="auto" w:line="360"/>
        <w:jc w:val="both"/>
        <w:rPr/>
      </w:pPr>
      <w:r>
        <w:rPr/>
      </w:r>
    </w:p>
    <w:p>
      <w:pPr>
        <w:pStyle w:val="Heading1"/>
        <w:numPr>
          <w:ilvl w:val="0"/>
          <w:numId w:val="2"/>
        </w:numPr>
        <w:spacing w:lineRule="auto" w:line="360"/>
        <w:rPr/>
      </w:pPr>
      <w:r>
        <w:rPr/>
        <w:t>2. Materials and Methods</w:t>
      </w:r>
    </w:p>
    <w:p>
      <w:pPr>
        <w:pStyle w:val="Heading2"/>
        <w:numPr>
          <w:ilvl w:val="1"/>
          <w:numId w:val="3"/>
        </w:numPr>
        <w:spacing w:lineRule="auto" w:line="360"/>
        <w:rPr/>
      </w:pPr>
      <w:r>
        <w:rPr/>
        <w:t>RNA-seq materials</w:t>
      </w:r>
    </w:p>
    <w:p>
      <w:pPr>
        <w:pStyle w:val="TextBody"/>
        <w:spacing w:lineRule="auto" w:line="360"/>
        <w:jc w:val="both"/>
        <w:rPr/>
      </w:pPr>
      <w:r>
        <w:rPr/>
        <w:t>RNA-seq from TCGA samples of lung squamous cell carcinoma (LUSC) were downloaded from the GDC portal (https://portal.gdc.cancer.gov/) accessed on 2024-04-04. Among the 486 lung samples, 45 were paired samples (45 tumor and 45 non-tumoral samples, each from a same patient), and the remaining (441) were non-paired, which means that no control from healthy lung was available for them. The clinical sheet informed that (</w:t>
      </w:r>
      <w:r>
        <w:rPr>
          <w:rFonts w:eastAsia="Noto Serif CJK SC" w:cs="Lohit Devanagari;Times New Roman"/>
          <w:color w:val="auto"/>
          <w:kern w:val="2"/>
          <w:sz w:val="24"/>
          <w:szCs w:val="24"/>
          <w:lang w:val="en-US" w:eastAsia="zh-CN" w:bidi="hi-IN"/>
        </w:rPr>
        <w:t>I</w:t>
      </w:r>
      <w:r>
        <w:rPr/>
        <w:t xml:space="preserve">) for stage I, 198 LUSC samples were non-paired while 24 were paired, (ii) for stage II, 130 LUSC samples were non-paired, while 17 were paired, (iii) and for stage III, 68 LUSC samples were non-paired, while 4 were paired. </w:t>
      </w:r>
    </w:p>
    <w:p>
      <w:pPr>
        <w:pStyle w:val="Heading2"/>
        <w:numPr>
          <w:ilvl w:val="1"/>
          <w:numId w:val="3"/>
        </w:numPr>
        <w:spacing w:lineRule="auto" w:line="360"/>
        <w:rPr/>
      </w:pPr>
      <w:r>
        <w:rPr/>
        <w:t>Signature detection framework</w:t>
      </w:r>
    </w:p>
    <w:p>
      <w:pPr>
        <w:pStyle w:val="TextBody"/>
        <w:spacing w:lineRule="auto" w:line="360" w:before="240" w:after="120"/>
        <w:jc w:val="both"/>
        <w:rPr/>
      </w:pPr>
      <w:r>
        <w:rPr/>
        <w:t>RNA-seq counts were normalized according to the reads per kilobase per million mapped reads (RPKM) methodology as described by (Mortazavi et al., 2008) and genes with average RPKM ≤  thresholds were filtered out. Then, we identified tumor genes by comparing expression on 45 tumor samples by reference to the 45 normal samples. Once this list of up-regulated tumor gene has been calculated, we obtained stage-specfic genes.</w:t>
      </w:r>
    </w:p>
    <w:p>
      <w:pPr>
        <w:pStyle w:val="TextBody"/>
        <w:spacing w:lineRule="auto" w:line="360" w:before="240" w:after="120"/>
        <w:jc w:val="both"/>
        <w:rPr/>
      </w:pPr>
      <w:r>
        <w:rPr/>
        <w:t>In both steps, the identification of up-regulated tumor genes and the obtention of stage-specfic genes, log2 fold change is calculated using the same formula: log2(fold change) = log2(expression value in condition A)/log2(expression value in condition B). Moreover, in both cases, a t-test on the RPKM values comparing the two conditions is applied. In the case of up-regulated tumor genes, the average expression in tumor samples and the average expression in normal samples are used. For each gene, a paired t-test is applied and FDR is calculated (method="BH"). About the stage-specfic genes,  the average expression among samples in each stage is compared to the average expression among samples in the two other stages. Then, unpaired t-test is applied and FDR (method="BH") is calculated for each stage-specfic gene.</w:t>
      </w:r>
    </w:p>
    <w:p>
      <w:pPr>
        <w:pStyle w:val="Heading2"/>
        <w:numPr>
          <w:ilvl w:val="1"/>
          <w:numId w:val="3"/>
        </w:numPr>
        <w:spacing w:lineRule="auto" w:line="360"/>
        <w:rPr/>
      </w:pPr>
      <w:r>
        <w:rPr/>
        <w:t>Sub-interactome networks</w:t>
      </w:r>
    </w:p>
    <w:p>
      <w:pPr>
        <w:pStyle w:val="TextBody"/>
        <w:spacing w:lineRule="auto" w:line="360"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 To construct sub-interactome networks, pairwise combinations among stage-specific genes are created, and then filtered to keep only those edges that overlap with the interctome.</w:t>
      </w:r>
    </w:p>
    <w:p>
      <w:pPr>
        <w:pStyle w:val="Heading2"/>
        <w:numPr>
          <w:ilvl w:val="1"/>
          <w:numId w:val="3"/>
        </w:numPr>
        <w:spacing w:lineRule="auto" w:line="360"/>
        <w:rPr/>
      </w:pPr>
      <w:r>
        <w:rPr/>
        <w:t>Shannon entropy</w:t>
      </w:r>
    </w:p>
    <w:p>
      <w:pPr>
        <w:pStyle w:val="TextBody"/>
        <w:spacing w:lineRule="auto" w:line="360"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r>
        <w:rPr>
          <w:shd w:fill="FFFF00" w:val="clear"/>
        </w:rPr>
        <w:t>implemented in</w:t>
      </w:r>
      <w:r>
        <w:rPr/>
        <w:t xml:space="preserve"> R package according to formula 1.</w:t>
        <w:tab/>
      </w:r>
    </w:p>
    <w:p>
      <w:pPr>
        <w:pStyle w:val="TextBody"/>
        <w:spacing w:lineRule="auto" w:line="360"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lineRule="auto" w:line="360"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2"/>
        <w:numPr>
          <w:ilvl w:val="1"/>
          <w:numId w:val="3"/>
        </w:numPr>
        <w:spacing w:lineRule="auto" w:line="360" w:before="240" w:after="120"/>
        <w:jc w:val="both"/>
        <w:rPr/>
      </w:pPr>
      <w:r>
        <w:rPr/>
        <w:t>Functional annotation analysis</w:t>
      </w:r>
    </w:p>
    <w:p>
      <w:pPr>
        <w:pStyle w:val="TextBody"/>
        <w:spacing w:lineRule="auto" w:line="360" w:before="240" w:after="120"/>
        <w:jc w:val="both"/>
        <w:rPr/>
      </w:pPr>
      <w:r>
        <w:rPr/>
        <w:t xml:space="preserve">ClusterProfiler [7] was used to annotate stage-specific genes against GO </w:t>
      </w:r>
      <w:r>
        <w:rPr/>
        <w:t>(enrichGO, pvalueCutoff  = 0.1,qvalueCutoff  = 0.15, minGSSize = 3)</w:t>
      </w:r>
      <w:r>
        <w:rPr/>
        <w:t xml:space="preserve">, KEGG </w:t>
      </w:r>
      <w:r>
        <w:rPr/>
        <w:t>(enrichKEGG, pvalueCutoff = 0.15)</w:t>
      </w:r>
      <w:r>
        <w:rPr/>
        <w:t xml:space="preserve"> and REACTOME </w:t>
      </w:r>
      <w:r>
        <w:rPr/>
        <w:t>(enrichPathway, pvalueCutoff = 0.15)</w:t>
      </w:r>
      <w:r>
        <w:rPr/>
        <w:t xml:space="preserve"> databases. For each of these three layer, top  anonontations in number of genes were selected for further analysis.</w:t>
      </w:r>
    </w:p>
    <w:p>
      <w:pPr>
        <w:pStyle w:val="TextBody"/>
        <w:widowControl/>
        <w:numPr>
          <w:ilvl w:val="0"/>
          <w:numId w:val="0"/>
        </w:numPr>
        <w:suppressAutoHyphens w:val="true"/>
        <w:overflowPunct w:val="true"/>
        <w:bidi w:val="0"/>
        <w:spacing w:lineRule="auto" w:line="360" w:before="240" w:after="120"/>
        <w:jc w:val="both"/>
        <w:rPr/>
      </w:pPr>
      <w:r>
        <w:rPr/>
      </w:r>
    </w:p>
    <w:p>
      <w:pPr>
        <w:pStyle w:val="Heading1"/>
        <w:numPr>
          <w:ilvl w:val="0"/>
          <w:numId w:val="2"/>
        </w:numPr>
        <w:spacing w:lineRule="auto" w:line="360"/>
        <w:rPr/>
      </w:pPr>
      <w:r>
        <w:rPr/>
        <w:t>4. Discussio</w:t>
      </w:r>
      <w:r>
        <w:rPr/>
        <w:t>n</w:t>
      </w:r>
    </w:p>
    <w:p>
      <w:pPr>
        <w:pStyle w:val="Heading1"/>
        <w:numPr>
          <w:ilvl w:val="0"/>
          <w:numId w:val="2"/>
        </w:numPr>
        <w:spacing w:lineRule="auto" w:line="360"/>
        <w:rPr/>
      </w:pPr>
      <w:r>
        <w:rPr/>
        <w:t>5. Conclusion</w:t>
      </w:r>
    </w:p>
    <w:p>
      <w:pPr>
        <w:pStyle w:val="TextBody"/>
        <w:spacing w:lineRule="auto" w:line="360"/>
        <w:rPr/>
      </w:pPr>
      <w:r>
        <w:rPr/>
      </w:r>
    </w:p>
    <w:p>
      <w:pPr>
        <w:pStyle w:val="Heading1"/>
        <w:numPr>
          <w:ilvl w:val="0"/>
          <w:numId w:val="2"/>
        </w:numPr>
        <w:spacing w:lineRule="auto" w:line="360"/>
        <w:rPr/>
      </w:pPr>
      <w:r>
        <w:rPr/>
        <w:t>Acknowledgement</w:t>
      </w:r>
    </w:p>
    <w:p>
      <w:pPr>
        <w:pStyle w:val="TextBody"/>
        <w:spacing w:lineRule="auto" w:line="360" w:before="240" w:after="120"/>
        <w:jc w:val="both"/>
        <w:rPr/>
      </w:pPr>
      <w:r>
        <w:rPr/>
        <w:t>Aqui, os detalhes da sua bolsa.</w:t>
      </w:r>
    </w:p>
    <w:p>
      <w:pPr>
        <w:pStyle w:val="Heading1"/>
        <w:numPr>
          <w:ilvl w:val="0"/>
          <w:numId w:val="2"/>
        </w:numPr>
        <w:spacing w:lineRule="auto" w:line="360"/>
        <w:rPr/>
      </w:pPr>
      <w:r>
        <w:rPr/>
        <w:t>References</w:t>
      </w:r>
    </w:p>
    <w:p>
      <w:pPr>
        <w:pStyle w:val="TextBody"/>
        <w:spacing w:lineRule="auto" w:line="360" w:before="240" w:after="120"/>
        <w:jc w:val="both"/>
        <w:rPr/>
      </w:pPr>
      <w:r>
        <w:rPr/>
        <w:t>1. Conforte AJ, Tuszynski JA, da Silva FAB, Carels N. Signaling Complexity Measured by Shannon Entropy and Its Application in Personalized Medicine. Front Genet. 2019 Oct 21;10:930. doi: 10.3389/fgene.2019.00930.</w:t>
      </w:r>
    </w:p>
    <w:p>
      <w:pPr>
        <w:pStyle w:val="TextBody"/>
        <w:spacing w:lineRule="auto" w:line="360" w:before="240" w:after="120"/>
        <w:jc w:val="both"/>
        <w:rPr/>
      </w:pPr>
      <w:r>
        <w:rPr/>
        <w:t>2. Enneking WF, Spanier SS, Goodman MA. A system for the surgical staging of musculoskeletal sarcoma. Clin Orthop Relat Res 1980;153:106–120</w:t>
      </w:r>
    </w:p>
    <w:p>
      <w:pPr>
        <w:pStyle w:val="TextBody"/>
        <w:spacing w:lineRule="auto" w:line="360" w:before="240" w:after="120"/>
        <w:jc w:val="both"/>
        <w:rPr/>
      </w:pP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lineRule="auto" w:line="360" w:before="240" w:after="120"/>
        <w:jc w:val="both"/>
        <w:rPr/>
      </w:pPr>
      <w:r>
        <w:rPr/>
        <w:t>4. Mortazavi A, Williams BA, McCue K, Schaeffer L, Wold B (2008) Mapping and quantifying mammalian transcriptomes by RNA-Seq. Nature Methods 5: 621–628. pmid:18516045</w:t>
      </w:r>
    </w:p>
    <w:p>
      <w:pPr>
        <w:pStyle w:val="TextBody"/>
        <w:spacing w:lineRule="auto" w:line="360" w:before="240" w:after="120"/>
        <w:jc w:val="both"/>
        <w:rPr/>
      </w:pP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lineRule="auto" w:line="360" w:before="240" w:after="120"/>
        <w:jc w:val="both"/>
        <w:rPr/>
      </w:pPr>
      <w:r>
        <w:rPr/>
        <w:t>6. Shannon C. E. (1948). A mathematical theory of communication. Bell. Syst. Tech. J. 27 (July 1928), 379–423. 10.1002/j.1538-7305.1948.tb01338.x</w:t>
      </w:r>
    </w:p>
    <w:p>
      <w:pPr>
        <w:pStyle w:val="TextBody"/>
        <w:spacing w:lineRule="auto" w:line="360" w:before="240" w:after="120"/>
        <w:jc w:val="both"/>
        <w:rPr/>
      </w:pPr>
      <w:r>
        <w:rPr/>
        <w:t>7. “clusterProfiler: an R package for comparing biological themes among gene clusters.” OMICS: A Journal of Integrative Biology, 16(5), 284-287. doi:10.1089</w:t>
      </w:r>
    </w:p>
    <w:p>
      <w:pPr>
        <w:pStyle w:val="TextBody"/>
        <w:spacing w:lineRule="auto" w:line="360"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2"/>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934</TotalTime>
  <Application>LibreOffice/7.3.7.2$Linux_X86_64 LibreOffice_project/30$Build-2</Application>
  <AppVersion>15.0000</AppVersion>
  <Pages>6</Pages>
  <Words>1447</Words>
  <Characters>8539</Characters>
  <CharactersWithSpaces>9949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2024-06-12T15:32:30Z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