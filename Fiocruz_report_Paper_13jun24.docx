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Transcriptome  and entropy analysis of lung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rPr>
          <w:sz w:val="28"/>
          <w:szCs w:val="28"/>
          <w:vertAlign w:val="superscript"/>
          <w:lang w:val="pt-BR"/>
        </w:rPr>
      </w:pPr>
      <w:r>
        <w:rPr>
          <w:sz w:val="28"/>
          <w:szCs w:val="28"/>
          <w:vertAlign w:val="superscript"/>
          <w:lang w:val="pt-BR"/>
        </w:rPr>
      </w:r>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1"/>
        </w:numPr>
        <w:spacing w:lineRule="auto" w:line="360"/>
        <w:rPr/>
      </w:pPr>
      <w:r>
        <w:rPr>
          <w:lang w:val="pt-BR"/>
        </w:rPr>
        <w:t>Abstract</w:t>
      </w:r>
    </w:p>
    <w:p>
      <w:pPr>
        <w:pStyle w:val="TextBody"/>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 that for stage I anontations with greatest number of genes are : (GO) tertiary granule lumen, specific granule lumen, cytoplasmic stress granule; and (KEGG) Cell surface interactions at the vascular wall and Neutrophil degranulation. For Stage II, (GO) mesenchyme development, axonogenesis and regulation of nervous system development. Finally, for stage III, (GO) ribosome and (KEGG) Ribosome. Moreover, Translation and SARS-CoV Infections annotate genes from both stages II and III but not for stage I. Most abundant protein families detected in stage III are PSM (PSMA7, PSMB1, PSMC2, PSMC6, PSMD4, PSMD7) and MRPL (MRPL17, MRPL18, MRPL40, MRPL48, MRPS16, MRPS23).</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1"/>
        </w:numPr>
        <w:spacing w:lineRule="auto" w:line="360"/>
        <w:rPr/>
      </w:pPr>
      <w:r>
        <w:rPr>
          <w:lang w:val="pt-BR"/>
        </w:rPr>
        <w:t>1. Introduction</w:t>
      </w:r>
    </w:p>
    <w:p>
      <w:pPr>
        <w:pStyle w:val="TextBody"/>
        <w:spacing w:lineRule="auto" w:line="360"/>
        <w:rPr/>
      </w:pPr>
      <w:r>
        <w:rPr/>
        <w:t>Lung squamous cell carcinoma</w:t>
      </w:r>
    </w:p>
    <w:p>
      <w:pPr>
        <w:pStyle w:val="TextBody"/>
        <w:spacing w:lineRule="auto" w:line="360"/>
        <w:rPr/>
      </w:pPr>
      <w:r>
        <w:rPr/>
        <w:t>biomarkers for Lung squamous cell carcinoma</w:t>
      </w:r>
    </w:p>
    <w:p>
      <w:pPr>
        <w:pStyle w:val="TextBody"/>
        <w:spacing w:lineRule="auto" w:line="360"/>
        <w:rPr/>
      </w:pPr>
      <w:ins w:id="0" w:author="Unknown Author" w:date="2024-06-11T09:58:23Z">
        <w:r>
          <w:rPr/>
          <w:t>classification and prediction of Lung squamous cell carcinoma stages</w:t>
        </w:r>
      </w:ins>
    </w:p>
    <w:p>
      <w:pPr>
        <w:pStyle w:val="TextBody"/>
        <w:spacing w:lineRule="auto" w:line="360"/>
        <w:rPr/>
      </w:pPr>
      <w:r>
        <w:rPr/>
        <w:t>Transcriptome of cancer progression and staging</w:t>
      </w:r>
    </w:p>
    <w:p>
      <w:pPr>
        <w:pStyle w:val="TextBody"/>
        <w:spacing w:lineRule="auto" w:line="360"/>
        <w:rPr/>
      </w:pPr>
      <w:ins w:id="1" w:author="Unknown Author" w:date="2024-06-11T09:58:35Z">
        <w:r>
          <w:rPr/>
          <w:t>function annotation and transcriptome of cancer progression and staging</w:t>
        </w:r>
      </w:ins>
    </w:p>
    <w:p>
      <w:pPr>
        <w:pStyle w:val="Heading1"/>
        <w:numPr>
          <w:ilvl w:val="0"/>
          <w:numId w:val="1"/>
        </w:numPr>
        <w:spacing w:lineRule="auto" w:line="360"/>
        <w:rPr/>
      </w:pPr>
      <w:r>
        <w:rPr/>
        <w:t>3. Results</w:t>
      </w:r>
    </w:p>
    <w:p>
      <w:pPr>
        <w:pStyle w:val="Heading2"/>
        <w:numPr>
          <w:ilvl w:val="1"/>
          <w:numId w:val="1"/>
        </w:numPr>
        <w:spacing w:lineRule="auto" w:line="360"/>
        <w:rPr/>
      </w:pPr>
      <w:r>
        <w:rPr/>
        <w:t>3.1. Stage-specific signatures for squamous cell lung cancer</w:t>
      </w:r>
    </w:p>
    <w:p>
      <w:pPr>
        <w:pStyle w:val="TextBody"/>
        <w:spacing w:lineRule="auto" w:line="360" w:before="240" w:after="120"/>
        <w:jc w:val="both"/>
        <w:rPr/>
      </w:pPr>
      <w:r>
        <w:rPr/>
        <w:t xml:space="preserve">While 4882 genes are identified to be up-regulated in tumor (RPKM ≥ 4  and paired t-test FDR ≤ 0.05),  1618, 1694 and 1795 were distributed to stages I, II and III, respectively (RPKM ≥ 4 , log2foldchange ≥1 and unpaired t-test FDR ≤ 0.05). From these, the number of stage-specific genes, </w:t>
      </w:r>
      <w:r>
        <w:rPr>
          <w:rFonts w:eastAsia="Noto Serif CJK SC" w:cs="Lohit Devanagari;Times New Roman"/>
          <w:color w:val="auto"/>
          <w:kern w:val="2"/>
          <w:sz w:val="24"/>
          <w:szCs w:val="24"/>
          <w:lang w:val="en-US" w:eastAsia="zh-CN" w:bidi="hi-IN"/>
        </w:rPr>
        <w:t xml:space="preserve">i.e. </w:t>
      </w:r>
      <w:r>
        <w:rPr/>
        <w:t>without overlap to other stages, is 23, 62, 169 in stages I, II and III, respectively (see Figure VenDiagram).</w:t>
      </w:r>
    </w:p>
    <w:p>
      <w:pPr>
        <w:pStyle w:val="Heading2"/>
        <w:numPr>
          <w:ilvl w:val="1"/>
          <w:numId w:val="1"/>
        </w:numPr>
        <w:spacing w:lineRule="auto" w:line="360"/>
        <w:rPr/>
      </w:pPr>
      <w:r>
        <w:rPr/>
        <w:t>3.2. Cancer progression measured by shannon entropy</w:t>
      </w:r>
    </w:p>
    <w:p>
      <w:pPr>
        <w:pStyle w:val="TextBody"/>
        <w:spacing w:lineRule="auto" w:line="360" w:before="240" w:after="120"/>
        <w:jc w:val="both"/>
        <w:rPr/>
      </w:pPr>
      <w:r>
        <w:rPr/>
        <w:t>Genes distributed respectively to stages I, II and III were used to sample sub-interactomes with 1140/3291, 1198/3564, 1280/4002 vertex/edges. From these, entropy values of 3.669, 3.713 and 3.786 for sub-interactomes of stages I, II and III  were calculated.</w:t>
      </w:r>
    </w:p>
    <w:p>
      <w:pPr>
        <w:pStyle w:val="Heading2"/>
        <w:numPr>
          <w:ilvl w:val="1"/>
          <w:numId w:val="1"/>
        </w:numPr>
        <w:spacing w:lineRule="auto" w:line="360"/>
        <w:rPr/>
      </w:pPr>
      <w:r>
        <w:rPr/>
        <w:t>3.3. Stage-wise network and functional analysis</w:t>
      </w:r>
    </w:p>
    <w:p>
      <w:pPr>
        <w:pStyle w:val="TextBody"/>
        <w:spacing w:lineRule="auto" w:line="360"/>
        <w:jc w:val="both"/>
        <w:rPr/>
      </w:pPr>
      <w:r>
        <w:rPr/>
        <w:t xml:space="preserve">ClusterProfiler was used to annotate stage-specific genes against GO, KEGG and REACTOME databases (see Table annotation). The ten most abundant annotation terms </w:t>
      </w:r>
      <w:r>
        <w:rPr/>
        <w:t xml:space="preserve">per stage </w:t>
      </w:r>
      <w:r>
        <w:rPr/>
        <w:t xml:space="preserve">in number of genes were </w:t>
      </w:r>
      <w:r>
        <w:rPr/>
        <w:t>combined</w:t>
      </w:r>
      <w:r>
        <w:rPr/>
        <w:t xml:space="preserve"> for further inspection (see Plot_Stage_all.png and Table unique_genes_annotation_clusterProfiler.xls sheet </w:t>
      </w:r>
      <w:r>
        <w:rPr>
          <w:rFonts w:eastAsia="Noto Serif CJK SC" w:cs="Lohit Devanagari;Times New Roman"/>
          <w:color w:val="auto"/>
          <w:kern w:val="2"/>
          <w:sz w:val="24"/>
          <w:szCs w:val="24"/>
          <w:lang w:val="en-US" w:eastAsia="zh-CN" w:bidi="hi-IN"/>
        </w:rPr>
        <w:t>“</w:t>
      </w:r>
      <w:r>
        <w:rPr/>
        <w:t>ten most abundant annotation</w:t>
      </w:r>
      <w:r>
        <w:rPr>
          <w:rFonts w:eastAsia="Noto Serif CJK SC" w:cs="Lohit Devanagari;Times New Roman"/>
          <w:color w:val="auto"/>
          <w:kern w:val="2"/>
          <w:sz w:val="24"/>
          <w:szCs w:val="24"/>
          <w:lang w:val="en-US" w:eastAsia="zh-CN" w:bidi="hi-IN"/>
        </w:rPr>
        <w:t>”</w:t>
      </w:r>
      <w:r>
        <w:rPr/>
        <w:t xml:space="preserve">); </w:t>
      </w:r>
    </w:p>
    <w:p>
      <w:pPr>
        <w:pStyle w:val="TextBody"/>
        <w:spacing w:lineRule="auto" w:line="360"/>
        <w:jc w:val="both"/>
        <w:rPr/>
      </w:pPr>
      <w:r>
        <w:rPr>
          <w:caps w:val="false"/>
          <w:smallCaps w:val="false"/>
          <w:color w:val="404040"/>
          <w:spacing w:val="0"/>
        </w:rPr>
        <w:t xml:space="preserve">We found </w:t>
      </w:r>
      <w:r>
        <w:rPr>
          <w:caps w:val="false"/>
          <w:smallCaps w:val="false"/>
          <w:color w:val="404040"/>
          <w:spacing w:val="0"/>
        </w:rPr>
        <w:t xml:space="preserve">Reactome:Asparagine N-linked glycosylation, Reactome:Cell surface interactions at the vascular wall, Reactome:Neutrophil degranulation </w:t>
      </w:r>
      <w:r>
        <w:rPr>
          <w:caps w:val="false"/>
          <w:smallCaps w:val="false"/>
          <w:color w:val="404040"/>
          <w:spacing w:val="0"/>
        </w:rPr>
        <w:t>and</w:t>
      </w:r>
      <w:r>
        <w:rPr>
          <w:caps w:val="false"/>
          <w:smallCaps w:val="false"/>
          <w:color w:val="404040"/>
          <w:spacing w:val="0"/>
        </w:rPr>
        <w:t xml:space="preserve"> Reactome:SARS-CoV Infections</w:t>
      </w:r>
      <w:r>
        <w:rPr>
          <w:caps w:val="false"/>
          <w:smallCaps w:val="false"/>
          <w:color w:val="404040"/>
          <w:spacing w:val="0"/>
        </w:rPr>
        <w:t xml:space="preserve"> have genes  in  all stages </w:t>
      </w:r>
      <w:r>
        <w:rPr>
          <w:caps w:val="false"/>
          <w:smallCaps w:val="false"/>
          <w:color w:val="404040"/>
          <w:spacing w:val="0"/>
        </w:rPr>
        <w:t>(LTF, OLFM4, NPL, GRB7, TKFC, CXADR, COPB2, MOGS, RPN2, ANO1, ADAM8, ANO9, SRC, HSPA1A, ARF5, CAPN1, DERA, FUT8, AP2S1, MTA3, RPS5, SEH1L, TMED2, PSMC6, PSMD7, RPS16, AKT2, PTGES3, QPCT, EPCAM, SRD5A3, IDH1, SLC16A3, CCT8, CDA, B4GALT3, PSMC2, BRMS1)</w:t>
      </w:r>
      <w:r>
        <w:rPr>
          <w:caps w:val="false"/>
          <w:smallCaps w:val="false"/>
          <w:color w:val="404040"/>
          <w:spacing w:val="0"/>
        </w:rPr>
        <w:t xml:space="preserve">. </w:t>
      </w:r>
      <w:r>
        <w:rPr>
          <w:caps w:val="false"/>
          <w:smallCaps w:val="false"/>
          <w:color w:val="404040"/>
          <w:spacing w:val="0"/>
        </w:rPr>
        <w:t xml:space="preserve">Moreover, </w:t>
      </w:r>
      <w:r>
        <w:rPr>
          <w:caps w:val="false"/>
          <w:smallCaps w:val="false"/>
          <w:color w:val="404040"/>
          <w:spacing w:val="0"/>
        </w:rPr>
        <w:t xml:space="preserve">GO:cytoplasmic stress granule, GO:specific granule lumen, GO:tertiary granule lumen </w:t>
      </w:r>
      <w:r>
        <w:rPr>
          <w:caps w:val="false"/>
          <w:smallCaps w:val="false"/>
          <w:color w:val="404040"/>
          <w:spacing w:val="0"/>
        </w:rPr>
        <w:t xml:space="preserve">anottated genes only in Stage I (LTF, OLFM4, GRB7, DHX36), </w:t>
      </w:r>
      <w:r>
        <w:rPr>
          <w:caps w:val="false"/>
          <w:smallCaps w:val="false"/>
          <w:color w:val="404040"/>
          <w:spacing w:val="0"/>
        </w:rPr>
        <w:t>while</w:t>
      </w:r>
      <w:r>
        <w:rPr>
          <w:caps w:val="false"/>
          <w:smallCaps w:val="false"/>
          <w:color w:val="404040"/>
          <w:spacing w:val="0"/>
        </w:rPr>
        <w:t xml:space="preserve"> Reactome:Mitotic G1 phase and G1/S transition, Reactome:Neddylation, Reactome:Cellular response to chemical stress, Reactome:Translation, Reactome:Intracellular signaling by second messengers, Reactome:PIP3 activates AKT signaling</w:t>
      </w:r>
      <w:r>
        <w:rPr>
          <w:caps w:val="false"/>
          <w:smallCaps w:val="false"/>
          <w:color w:val="404040"/>
          <w:spacing w:val="0"/>
        </w:rPr>
        <w:t xml:space="preserve"> </w:t>
      </w:r>
      <w:r>
        <w:rPr>
          <w:caps w:val="false"/>
          <w:smallCaps w:val="false"/>
          <w:color w:val="404040"/>
          <w:spacing w:val="0"/>
        </w:rPr>
        <w:t xml:space="preserve">had genes in both stages II (HIF1A, MRPL19, RPN2, AARS2, RPLP1, PRKCI, SRC) and III (MTA3, RPS5, PSMC6, PSMA7, HM13, PSMD7, RPS16, AKT2, RHEB, COX6A1, MRPL18, ORC2, COX7A2L, RNF2, CDKN2C, MRPS7, UBE2M, RPA1, IDH1, SRP9, ELOC, MRPL17, PSMD4, PSMC2, NUDT2, COPS6, E2F6, TRMT112, MRPL48, RPS6KB2, GADD45GIP1, MRPS23, MRPS16, MRPL40, AKT1S1).  Finally, </w:t>
      </w:r>
      <w:r>
        <w:rPr>
          <w:caps w:val="false"/>
          <w:smallCaps w:val="false"/>
          <w:color w:val="404040"/>
          <w:spacing w:val="0"/>
        </w:rPr>
        <w:t>13</w:t>
      </w:r>
      <w:r>
        <w:rPr>
          <w:caps w:val="false"/>
          <w:smallCaps w:val="false"/>
          <w:color w:val="404040"/>
          <w:spacing w:val="0"/>
        </w:rPr>
        <w:t xml:space="preserve"> </w:t>
      </w:r>
      <w:r>
        <w:rPr>
          <w:caps w:val="false"/>
          <w:smallCaps w:val="false"/>
          <w:color w:val="404040"/>
          <w:spacing w:val="0"/>
        </w:rPr>
        <w:t xml:space="preserve">terms were exclusive to stage III </w:t>
      </w:r>
      <w:r>
        <w:rPr>
          <w:caps w:val="false"/>
          <w:smallCaps w:val="false"/>
          <w:color w:val="404040"/>
          <w:spacing w:val="0"/>
        </w:rPr>
        <w:t xml:space="preserve">Reactome:PCP/CE pathway, Reactome:PTEN Regulation, Reactome:TCF dependent signaling in response to WNT, GO:ribosome, KEGG:Amyotrophic lateral sclerosis, KEGG:Huntington disease, Reactome:HIV Infection, Reactome:Signaling by WNT, KEGG:Pathways of neurodegeneration - multiple diseases, GO:mitochondrial matrix, GO:mitochondrial protein-containing complex, KEGG:Alzheimer disease, GO:mitochondrial inner membrane </w:t>
      </w:r>
      <w:r>
        <w:rPr>
          <w:caps w:val="false"/>
          <w:smallCaps w:val="false"/>
          <w:color w:val="404040"/>
          <w:spacing w:val="0"/>
        </w:rPr>
        <w:t>(see Table genes and terms per stage)</w:t>
      </w:r>
      <w:r>
        <w:rPr>
          <w:caps w:val="false"/>
          <w:smallCaps w:val="false"/>
          <w:color w:val="404040"/>
          <w:spacing w:val="0"/>
        </w:rPr>
        <w:t>.</w:t>
      </w:r>
    </w:p>
    <w:p>
      <w:pPr>
        <w:pStyle w:val="TextBody"/>
        <w:spacing w:lineRule="auto" w:line="360"/>
        <w:jc w:val="both"/>
        <w:rPr>
          <w:caps w:val="false"/>
          <w:smallCaps w:val="false"/>
          <w:color w:val="404040"/>
          <w:spacing w:val="0"/>
        </w:rPr>
      </w:pPr>
      <w:r>
        <w:rPr/>
      </w:r>
    </w:p>
    <w:p>
      <w:pPr>
        <w:pStyle w:val="TextBody"/>
        <w:spacing w:lineRule="auto" w:line="360"/>
        <w:jc w:val="both"/>
        <w:rPr/>
      </w:pPr>
      <w:r>
        <w:rPr/>
        <w:t>Next,  ten most abundant annotation terms in number of genes per stage additionally inspected.</w:t>
      </w:r>
    </w:p>
    <w:p>
      <w:pPr>
        <w:pStyle w:val="TextBody"/>
        <w:spacing w:lineRule="auto" w:line="360"/>
        <w:jc w:val="both"/>
        <w:rPr/>
      </w:pPr>
      <w:r>
        <w:rPr/>
      </w:r>
    </w:p>
    <w:p>
      <w:pPr>
        <w:pStyle w:val="Heading1"/>
        <w:numPr>
          <w:ilvl w:val="0"/>
          <w:numId w:val="1"/>
        </w:numPr>
        <w:spacing w:lineRule="auto" w:line="360"/>
        <w:rPr/>
      </w:pPr>
      <w:r>
        <w:rPr/>
        <w:t>2. Materials and Methods</w:t>
      </w:r>
    </w:p>
    <w:p>
      <w:pPr>
        <w:pStyle w:val="Heading2"/>
        <w:numPr>
          <w:ilvl w:val="1"/>
          <w:numId w:val="2"/>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2"/>
        </w:numPr>
        <w:spacing w:lineRule="auto" w:line="360"/>
        <w:rPr/>
      </w:pPr>
      <w:r>
        <w:rPr/>
        <w:t>Signature detection framework</w:t>
      </w:r>
    </w:p>
    <w:p>
      <w:pPr>
        <w:pStyle w:val="TextBody"/>
        <w:spacing w:lineRule="auto" w:line="360" w:before="240" w:after="120"/>
        <w:jc w:val="both"/>
        <w:rPr/>
      </w:pPr>
      <w:r>
        <w:rPr/>
        <w:t>RNA-seq counts were normalized according to the reads per kilobase per million mapped reads (RPKM) methodology as described by (Mortazavi et al., 2008) and genes with average RPKM ≤  thresholds were filtered out. Then, we identified tumor genes by comparing expression on 45 tumor samples by reference to the 45 normal samples. Once this list of up-regulated tumor gene has been calculated, we obtained stage-specfic genes.</w:t>
      </w:r>
    </w:p>
    <w:p>
      <w:pPr>
        <w:pStyle w:val="TextBody"/>
        <w:spacing w:lineRule="auto" w:line="360" w:before="240" w:after="120"/>
        <w:jc w:val="both"/>
        <w:rPr/>
      </w:pPr>
      <w:r>
        <w:rPr/>
        <w:t>In both steps, the identification of up-regulated tumor genes and the obtention of stage-specfic genes, log2 fold change is calculated using the same formula: log2(fold change) = log2(expression value in condition A)/log2(expression value in condition B). Moreover, in both cases, a t-test on the RPKM values comparing the two conditions is applied. In the case of up-regulated tumor genes, the average expression in tumor samples and the average expression in normal samples are used. For each gene, a paired t-test is applied and FDR is calculated (method="BH"). About the stage-specfic genes,  the average expression among samples in each stage is compared to the average expression among samples in the two other stages. Then, unpaired t-test is applied and FDR (method="BH") is calculated for each stage-specfic gene.</w:t>
      </w:r>
    </w:p>
    <w:p>
      <w:pPr>
        <w:pStyle w:val="Heading2"/>
        <w:numPr>
          <w:ilvl w:val="1"/>
          <w:numId w:val="2"/>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2"/>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2"/>
        </w:numPr>
        <w:spacing w:lineRule="auto" w:line="360" w:before="240" w:after="120"/>
        <w:jc w:val="both"/>
        <w:rPr/>
      </w:pPr>
      <w:r>
        <w:rPr/>
        <w:t>Functional annotation analysis</w:t>
      </w:r>
    </w:p>
    <w:p>
      <w:pPr>
        <w:pStyle w:val="TextBody"/>
        <w:spacing w:lineRule="auto" w:line="360" w:before="240" w:after="120"/>
        <w:jc w:val="both"/>
        <w:rPr/>
      </w:pPr>
      <w:r>
        <w:rPr/>
        <w:t xml:space="preserve">ClusterProfiler [7] was used to annotate stage-specific genes against GO , KEGG  databases. For each of these three layer, top </w:t>
      </w:r>
      <w:r>
        <w:rPr/>
        <w:t xml:space="preserve">ten </w:t>
      </w:r>
      <w:r>
        <w:rPr/>
        <w:t xml:space="preserve">anonontations in number of genes were selected </w:t>
      </w:r>
      <w:r>
        <w:rPr/>
        <w:t xml:space="preserve">and combined </w:t>
      </w:r>
      <w:r>
        <w:rPr/>
        <w:t xml:space="preserve">for further analysis </w:t>
      </w:r>
      <w:r>
        <w:rPr/>
        <w:t>if selection had more than one gene</w:t>
      </w:r>
      <w:del w:id="3" w:author="Unknown Author" w:date="2024-06-13T08:28:36Z">
        <w:r>
          <w:rPr/>
          <w:delText>.</w:delText>
        </w:r>
      </w:del>
    </w:p>
    <w:p>
      <w:pPr>
        <w:pStyle w:val="TextBody"/>
        <w:widowControl/>
        <w:numPr>
          <w:ilvl w:val="0"/>
          <w:numId w:val="0"/>
        </w:numPr>
        <w:suppressAutoHyphens w:val="true"/>
        <w:overflowPunct w:val="false"/>
        <w:bidi w:val="0"/>
        <w:spacing w:lineRule="auto" w:line="360" w:before="240" w:after="120"/>
        <w:ind w:left="0" w:hanging="0"/>
        <w:jc w:val="both"/>
        <w:rPr/>
      </w:pPr>
      <w:r>
        <w:rPr/>
      </w:r>
    </w:p>
    <w:p>
      <w:pPr>
        <w:pStyle w:val="Heading1"/>
        <w:numPr>
          <w:ilvl w:val="0"/>
          <w:numId w:val="1"/>
        </w:numPr>
        <w:spacing w:lineRule="auto" w:line="360"/>
        <w:rPr/>
      </w:pPr>
      <w:r>
        <w:rPr/>
        <w:t>4. Discussion</w:t>
      </w:r>
    </w:p>
    <w:p>
      <w:pPr>
        <w:pStyle w:val="Heading1"/>
        <w:numPr>
          <w:ilvl w:val="0"/>
          <w:numId w:val="1"/>
        </w:numPr>
        <w:spacing w:lineRule="auto" w:line="360"/>
        <w:rPr/>
      </w:pPr>
      <w:r>
        <w:rPr/>
        <w:t>5. Conclusion</w:t>
      </w:r>
    </w:p>
    <w:p>
      <w:pPr>
        <w:pStyle w:val="TextBody"/>
        <w:spacing w:lineRule="auto" w:line="360"/>
        <w:rPr/>
      </w:pPr>
      <w:r>
        <w:rPr/>
      </w:r>
    </w:p>
    <w:p>
      <w:pPr>
        <w:pStyle w:val="Heading1"/>
        <w:numPr>
          <w:ilvl w:val="0"/>
          <w:numId w:val="1"/>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1"/>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1"/>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971</TotalTime>
  <Application>LibreOffice/7.3.7.2$Linux_X86_64 LibreOffice_project/30$Build-2</Application>
  <AppVersion>15.0000</AppVersion>
  <Pages>7</Pages>
  <Words>1605</Words>
  <Characters>9559</Characters>
  <CharactersWithSpaces>11128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2024-06-13T13:26:51Z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