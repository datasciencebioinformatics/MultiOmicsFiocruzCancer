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tulo"/>
        <w:spacing w:before="240" w:after="120"/>
        <w:jc w:val="center"/>
        <w:rPr/>
      </w:pPr>
      <w:r>
        <w:rPr/>
      </w:r>
    </w:p>
    <w:p>
      <w:pPr>
        <w:pStyle w:val="TextBody"/>
        <w:spacing w:before="240" w:after="120"/>
        <w:jc w:val="center"/>
        <w:rPr/>
      </w:pPr>
      <w:r>
        <w:rPr/>
      </w:r>
    </w:p>
    <w:p>
      <w:pPr>
        <w:pStyle w:val="Ttulo"/>
        <w:rPr/>
      </w:pPr>
      <w:r>
        <w:rPr/>
        <w:t>Lung cancer progression and staging with trancriptome bioformatics and entropy analysis</w:t>
      </w:r>
    </w:p>
    <w:p>
      <w:pPr>
        <w:pStyle w:val="TextBody"/>
        <w:spacing w:before="240" w:after="120"/>
        <w:jc w:val="center"/>
        <w:rPr/>
      </w:pPr>
      <w:r>
        <w:rPr/>
      </w:r>
    </w:p>
    <w:p>
      <w:pPr>
        <w:pStyle w:val="Subtitle"/>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rPr>
          <w:sz w:val="28"/>
          <w:szCs w:val="28"/>
          <w:vertAlign w:val="superscript"/>
          <w:lang w:val="pt-BR"/>
        </w:rPr>
      </w:pPr>
      <w:r>
        <w:rPr>
          <w:sz w:val="28"/>
          <w:szCs w:val="28"/>
          <w:vertAlign w:val="superscript"/>
          <w:lang w:val="pt-BR"/>
        </w:rPr>
      </w:r>
    </w:p>
    <w:p>
      <w:pPr>
        <w:pStyle w:val="TextBody"/>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before="240" w:after="120"/>
        <w:rPr/>
      </w:pPr>
      <w:r>
        <w:rPr/>
        <w:t xml:space="preserve">*Correspondence to nicolas.carels@fiocruz.br </w:t>
      </w:r>
    </w:p>
    <w:p>
      <w:pPr>
        <w:pStyle w:val="Heading1"/>
        <w:numPr>
          <w:ilvl w:val="0"/>
          <w:numId w:val="1"/>
        </w:numPr>
        <w:rPr>
          <w:lang w:val="pt-BR"/>
        </w:rPr>
      </w:pPr>
      <w:r>
        <w:rPr>
          <w:lang w:val="pt-BR"/>
        </w:rPr>
        <w:t>Abstract</w:t>
      </w:r>
    </w:p>
    <w:p>
      <w:pPr>
        <w:pStyle w:val="TextBody"/>
        <w:rPr>
          <w:lang w:val="pt-BR"/>
        </w:rPr>
      </w:pPr>
      <w:r>
        <w:rPr>
          <w:lang w:val="pt-BR"/>
        </w:rPr>
      </w:r>
    </w:p>
    <w:p>
      <w:pPr>
        <w:pStyle w:val="TextBody"/>
        <w:rPr/>
      </w:pPr>
      <w:r>
        <w:rPr>
          <w:b/>
          <w:lang w:val="pt-BR"/>
        </w:rPr>
        <w:t>Keywords</w:t>
      </w:r>
      <w:r>
        <w:rPr>
          <w:lang w:val="pt-BR"/>
        </w:rPr>
        <w:t xml:space="preserve">: </w:t>
      </w:r>
    </w:p>
    <w:p>
      <w:pPr>
        <w:pStyle w:val="Heading1"/>
        <w:numPr>
          <w:ilvl w:val="0"/>
          <w:numId w:val="1"/>
        </w:numPr>
        <w:rPr>
          <w:lang w:val="pt-BR"/>
        </w:rPr>
      </w:pPr>
      <w:r>
        <w:rPr>
          <w:lang w:val="pt-BR"/>
        </w:rPr>
        <w:t>1. Introduction</w:t>
      </w:r>
    </w:p>
    <w:p>
      <w:pPr>
        <w:pStyle w:val="TextBody"/>
        <w:rPr>
          <w:lang w:val="pt-BR"/>
        </w:rPr>
      </w:pPr>
      <w:r>
        <w:rPr>
          <w:lang w:val="pt-BR"/>
        </w:rPr>
      </w:r>
    </w:p>
    <w:p>
      <w:pPr>
        <w:pStyle w:val="Heading1"/>
        <w:numPr>
          <w:ilvl w:val="0"/>
          <w:numId w:val="1"/>
        </w:numPr>
        <w:rPr/>
      </w:pPr>
      <w:r>
        <w:rPr/>
        <w:t>2. Materials and Methods</w:t>
      </w:r>
    </w:p>
    <w:p>
      <w:pPr>
        <w:pStyle w:val="Heading2"/>
        <w:numPr>
          <w:ilvl w:val="1"/>
          <w:numId w:val="2"/>
        </w:numPr>
        <w:rPr/>
      </w:pPr>
      <w:r>
        <w:rPr/>
        <w:t>RNA-seq materials</w:t>
      </w:r>
    </w:p>
    <w:p>
      <w:pPr>
        <w:pStyle w:val="TextBody"/>
        <w:jc w:val="both"/>
        <w:rPr/>
      </w:pPr>
      <w:r>
        <w:rPr/>
        <w:t xml:space="preserve">RNA-seq from TCGA samples of lung squamous cell carcinoma (LUSC) were downloaded from the GDC portal (https://portal.gdc.cancer.gov/) accessed on 2024-04-04. Among the 486 lung samples, 45 were </w:t>
      </w:r>
      <w:ins w:id="0" w:author="Unknown Author" w:date="2024-05-15T14:06:50Z">
        <w:r>
          <w:rPr/>
          <w:t xml:space="preserve">paired </w:t>
        </w:r>
      </w:ins>
      <w:del w:id="1" w:author="Unknown Author" w:date="2024-05-15T14:06:57Z">
        <w:r>
          <w:rPr/>
          <w:delText xml:space="preserve">lung </w:delText>
        </w:r>
      </w:del>
      <w:r>
        <w:rPr/>
        <w:t>samples (45 tumor and 45 non-tumoral samples, each from a same patient), and the remaining (441) were non-paired, which means that no control from healthy lung was available for them. The clinical sheet informed that (</w:t>
      </w:r>
      <w:del w:id="2" w:author="Unknown Author" w:date="2024-05-15T14:09:12Z">
        <w:r>
          <w:rPr/>
          <w:delText>i</w:delText>
        </w:r>
      </w:del>
      <w:ins w:id="3" w:author="Unknown Author" w:date="2024-05-15T14:09:12Z">
        <w:r>
          <w:rPr>
            <w:rFonts w:eastAsia="Noto Serif CJK SC" w:cs="Lohit Devanagari;Times New Roman"/>
            <w:color w:val="auto"/>
            <w:kern w:val="2"/>
            <w:sz w:val="24"/>
            <w:szCs w:val="24"/>
            <w:lang w:val="en-US" w:eastAsia="zh-CN" w:bidi="hi-IN"/>
          </w:rPr>
          <w:t>I</w:t>
        </w:r>
      </w:ins>
      <w:r>
        <w:rPr/>
        <w:t>)</w:t>
      </w:r>
      <w:ins w:id="4" w:author="Unknown Author" w:date="2024-05-15T14:09:12Z">
        <w:r>
          <w:rPr/>
          <w:t xml:space="preserve"> for stage I,</w:t>
        </w:r>
      </w:ins>
      <w:r>
        <w:rPr/>
        <w:t xml:space="preserve"> 198 LUSC samples were non-paired</w:t>
      </w:r>
      <w:del w:id="5" w:author="Unknown Author" w:date="2024-05-15T14:09:20Z">
        <w:r>
          <w:rPr/>
          <w:delText>,</w:delText>
        </w:r>
      </w:del>
      <w:r>
        <w:rPr/>
        <w:t xml:space="preserve"> while 24 were paired</w:t>
      </w:r>
      <w:moveFrom w:id="6" w:author="Unknown Author" w:date="2024-05-15T14:09:24Z">
        <w:r>
          <w:rPr/>
          <w:t xml:space="preserve"> for stage I</w:t>
        </w:r>
      </w:moveFrom>
      <w:r>
        <w:rPr/>
        <w:t xml:space="preserve">, (ii) </w:t>
      </w:r>
      <w:moveTo w:id="7" w:author="Unknown Author" w:date="2024-05-15T14:09:28Z">
        <w:r>
          <w:rPr/>
          <w:t>for stage I</w:t>
        </w:r>
      </w:moveTo>
      <w:ins w:id="8" w:author="Unknown Author" w:date="2024-05-15T14:09:31Z">
        <w:r>
          <w:rPr/>
          <w:t xml:space="preserve">I, </w:t>
        </w:r>
      </w:ins>
      <w:r>
        <w:rPr/>
        <w:t>130 LUSC samples were non-paired, while 17 were paired</w:t>
      </w:r>
      <w:ins w:id="9" w:author="Unknown Author" w:date="2024-05-15T14:10:06Z">
        <w:r>
          <w:rPr/>
          <w:t>,</w:t>
        </w:r>
      </w:ins>
      <w:del w:id="10" w:author="Unknown Author" w:date="2024-05-15T14:10:28Z">
        <w:r>
          <w:rPr/>
          <w:delText xml:space="preserve"> for stage II, and</w:delText>
        </w:r>
      </w:del>
      <w:r>
        <w:rPr/>
        <w:t xml:space="preserve"> (iii) </w:t>
      </w:r>
      <w:ins w:id="11" w:author="Unknown Author" w:date="2024-05-15T14:10:30Z">
        <w:r>
          <w:rPr/>
          <w:t xml:space="preserve">and for stage III, </w:t>
        </w:r>
      </w:ins>
      <w:r>
        <w:rPr/>
        <w:t>68 LUSC samples were non-paired, while 4 were paired</w:t>
      </w:r>
      <w:del w:id="12" w:author="Unknown Author" w:date="2024-05-15T14:11:06Z">
        <w:r>
          <w:rPr/>
          <w:delText xml:space="preserve"> for stage III</w:delText>
        </w:r>
      </w:del>
      <w:r>
        <w:rPr/>
        <w:t xml:space="preserve">. </w:t>
      </w:r>
    </w:p>
    <w:p>
      <w:pPr>
        <w:pStyle w:val="Heading2"/>
        <w:numPr>
          <w:ilvl w:val="1"/>
          <w:numId w:val="1"/>
        </w:numPr>
        <w:rPr/>
      </w:pPr>
      <w:r>
        <w:rPr/>
        <w:t>RNA-seq processing</w:t>
      </w:r>
    </w:p>
    <w:p>
      <w:pPr>
        <w:pStyle w:val="TextBody"/>
        <w:spacing w:before="240" w:after="120"/>
        <w:jc w:val="both"/>
        <w:rPr/>
      </w:pPr>
      <w:ins w:id="13" w:author="Unknown Author" w:date="2024-05-15T13:49:31Z">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ins>
    </w:p>
    <w:p>
      <w:pPr>
        <w:pStyle w:val="TextBody"/>
        <w:spacing w:before="240" w:after="120"/>
        <w:jc w:val="both"/>
        <w:rPr/>
      </w:pPr>
      <w:ins w:id="15" w:author="Unknown Author" w:date="2024-05-15T13:49:31Z">
        <w:r>
          <w:rPr/>
          <w:t>In both steps, the identification of up-regulated tumor genes and the obtention of stage-specfic genes, log2 fold change is calculated using the same formula: log2(fold change) = log2(expression value in condition A)</w:t>
        </w:r>
      </w:ins>
      <w:ins w:id="16" w:author="Unknown Author" w:date="2024-05-15T16:33:38Z">
        <w:r>
          <w:rPr/>
          <w:t>/</w:t>
        </w:r>
      </w:ins>
      <w:ins w:id="17" w:author="Unknown Author" w:date="2024-05-15T13:49:31Z">
        <w:r>
          <w:rPr/>
          <w:t>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ins>
    </w:p>
    <w:p>
      <w:pPr>
        <w:pStyle w:val="Heading2"/>
        <w:numPr>
          <w:ilvl w:val="1"/>
          <w:numId w:val="2"/>
        </w:numPr>
        <w:rPr/>
      </w:pPr>
      <w:r>
        <w:rPr/>
        <w:t>Sub-interactome networks</w:t>
      </w:r>
    </w:p>
    <w:p>
      <w:pPr>
        <w:pStyle w:val="TextBody"/>
        <w:spacing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w:t>
      </w:r>
      <w:ins w:id="18" w:author="Unknown Author" w:date="2024-05-15T13:50:32Z">
        <w:r>
          <w:rPr/>
          <w:t xml:space="preserve"> To construct sub-interactome networks, pairwise combinations among stage-specific genes are created, and then filtered to keep only those edges that overlap with the interctome.</w:t>
        </w:r>
      </w:ins>
      <w:del w:id="19" w:author="Unknown Author" w:date="2024-05-15T13:50:32Z">
        <w:r>
          <w:rPr/>
          <w:delText xml:space="preserve"> </w:delText>
        </w:r>
      </w:del>
    </w:p>
    <w:p>
      <w:pPr>
        <w:pStyle w:val="Heading2"/>
        <w:numPr>
          <w:ilvl w:val="1"/>
          <w:numId w:val="2"/>
        </w:numPr>
        <w:rPr/>
      </w:pPr>
      <w:r>
        <w:rPr/>
        <w:t>Gene regulatory networks</w:t>
      </w:r>
    </w:p>
    <w:p>
      <w:pPr>
        <w:pStyle w:val="TextBody"/>
        <w:spacing w:before="240" w:after="120"/>
        <w:jc w:val="both"/>
        <w:rPr/>
      </w:pPr>
      <w:ins w:id="20" w:author="Unknown Author" w:date="2024-05-15T13:51:43Z">
        <w:r>
          <w:rPr/>
          <w:t xml:space="preserve">Gene regulatory networks (GRN) are valuable information to uncover genes whose co-expression is correlated. To construct the gene co-expression network, low variation genes are removed based on a threshold for the percentage of genes to be retained (75%). Then a correlation matrix is constructed using Spearman rank correlation, but only the upper diagonal is kept to avoid redundant edges. Finally, a correlation threshold was used to maintain edges with significant co-expression. </w:t>
        </w:r>
      </w:ins>
    </w:p>
    <w:p>
      <w:pPr>
        <w:pStyle w:val="Heading2"/>
        <w:numPr>
          <w:ilvl w:val="1"/>
          <w:numId w:val="2"/>
        </w:numPr>
        <w:rPr/>
      </w:pPr>
      <w:r>
        <w:rPr/>
        <w:t>Bipartite network</w:t>
      </w:r>
    </w:p>
    <w:p>
      <w:pPr>
        <w:pStyle w:val="TextBody"/>
        <w:spacing w:before="240" w:after="120"/>
        <w:jc w:val="both"/>
        <w:rPr/>
      </w:pPr>
      <w:ins w:id="21" w:author="Unknown Author" w:date="2024-05-15T14:56:45Z">
        <w:r>
          <w:rPr/>
          <w:t>Up-regulated specific genes may belong to independent clusters portraying independent pathways. A bipartite networks is expected to help connecting these pathways through the information obtained from gene co-regulation (GRN) or/and to diagnosis genes that are under a same regulation process. Bipartite network for stage-specific genes were constructed from the co-expression netwoks using igraph.</w:t>
        </w:r>
      </w:ins>
    </w:p>
    <w:p>
      <w:pPr>
        <w:pStyle w:val="Heading2"/>
        <w:numPr>
          <w:ilvl w:val="1"/>
          <w:numId w:val="2"/>
        </w:numPr>
        <w:rPr/>
      </w:pPr>
      <w:r>
        <w:rPr/>
        <w:t>Shannon entropy</w:t>
      </w:r>
    </w:p>
    <w:p>
      <w:pPr>
        <w:pStyle w:val="TextBody"/>
        <w:spacing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del w:id="22" w:author="Unknown Author" w:date="2024-05-15T14:57:38Z">
        <w:r>
          <w:rPr/>
          <w:delText xml:space="preserve">calculated using the </w:delText>
        </w:r>
      </w:del>
      <w:del w:id="23" w:author="Unknown Author" w:date="2024-05-15T14:57:38Z">
        <w:r>
          <w:rPr>
            <w:shd w:fill="FFFF00" w:val="clear"/>
          </w:rPr>
          <w:delText>XXX</w:delText>
        </w:r>
      </w:del>
      <w:ins w:id="24" w:author="Unknown Author" w:date="2024-05-15T14:57:38Z">
        <w:r>
          <w:rPr>
            <w:shd w:fill="FFFF00" w:val="clear"/>
          </w:rPr>
          <w:t>implemented in</w:t>
        </w:r>
      </w:ins>
      <w:r>
        <w:rPr/>
        <w:t xml:space="preserve"> R package according to formula 1.</w:t>
        <w:tab/>
      </w:r>
    </w:p>
    <w:p>
      <w:pPr>
        <w:pStyle w:val="TextBody"/>
        <w:spacing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1"/>
        <w:numPr>
          <w:ilvl w:val="0"/>
          <w:numId w:val="1"/>
        </w:numPr>
        <w:rPr/>
      </w:pPr>
      <w:r>
        <w:rPr/>
        <w:t>3. Results</w:t>
      </w:r>
    </w:p>
    <w:p>
      <w:pPr>
        <w:pStyle w:val="TextBody"/>
        <w:spacing w:before="240" w:after="120"/>
        <w:jc w:val="both"/>
        <w:rPr/>
      </w:pPr>
      <w:ins w:id="25" w:author="Unknown Author" w:date="2024-05-16T09:00:46Z">
        <w:r>
          <w:rPr/>
          <w:t>2333</w:t>
        </w:r>
      </w:ins>
      <w:ins w:id="26" w:author="Unknown Author" w:date="2024-05-15T14:06:09Z">
        <w:r>
          <w:rPr/>
          <w:t xml:space="preserve"> genes are identified to be up-regulated in tumor (RPKM ≥ </w:t>
        </w:r>
      </w:ins>
      <w:ins w:id="27" w:author="Unknown Author" w:date="2024-05-15T14:06:09Z">
        <w:r>
          <w:rPr/>
          <w:t>10</w:t>
        </w:r>
      </w:ins>
      <w:ins w:id="28" w:author="Unknown Author" w:date="2024-05-15T14:06:09Z">
        <w:r>
          <w:rPr/>
          <w:t xml:space="preserve">, log2foldchange </w:t>
        </w:r>
      </w:ins>
      <w:ins w:id="29" w:author="Unknown Author" w:date="2024-05-15T14:06:09Z">
        <w:r>
          <w:rPr/>
          <w:t>tumor</w:t>
        </w:r>
      </w:ins>
      <w:ins w:id="30" w:author="Unknown Author" w:date="2024-05-15T14:06:09Z">
        <w:r>
          <w:rPr/>
          <w:t xml:space="preserve"> ≥1, and paired t-test FDR ≤ 0.05). Furthermore, we obtained </w:t>
        </w:r>
      </w:ins>
      <w:ins w:id="31" w:author="Unknown Author" w:date="2024-05-15T14:06:09Z">
        <w:r>
          <w:rPr/>
          <w:t>201</w:t>
        </w:r>
      </w:ins>
      <w:ins w:id="32" w:author="Unknown Author" w:date="2024-05-15T14:06:09Z">
        <w:r>
          <w:rPr/>
          <w:t xml:space="preserve"> genes specific to stage I, </w:t>
        </w:r>
      </w:ins>
      <w:ins w:id="33" w:author="Unknown Author" w:date="2024-05-15T14:06:09Z">
        <w:r>
          <w:rPr/>
          <w:t>438</w:t>
        </w:r>
      </w:ins>
      <w:ins w:id="34" w:author="Unknown Author" w:date="2024-05-15T14:06:09Z">
        <w:r>
          <w:rPr/>
          <w:t xml:space="preserve"> to stage II and </w:t>
        </w:r>
      </w:ins>
      <w:ins w:id="35" w:author="Unknown Author" w:date="2024-05-15T14:06:09Z">
        <w:r>
          <w:rPr/>
          <w:t>438</w:t>
        </w:r>
      </w:ins>
      <w:ins w:id="36" w:author="Unknown Author" w:date="2024-05-15T14:06:09Z">
        <w:r>
          <w:rPr/>
          <w:t xml:space="preserve"> genes to stage III (log2foldchange </w:t>
        </w:r>
      </w:ins>
      <w:ins w:id="37" w:author="Unknown Author" w:date="2024-05-15T14:06:09Z">
        <w:r>
          <w:rPr/>
          <w:t>per stage</w:t>
        </w:r>
      </w:ins>
      <w:ins w:id="38" w:author="Unknown Author" w:date="2024-05-15T14:06:09Z">
        <w:r>
          <w:rPr/>
          <w:t xml:space="preserve"> ≥1 and unpaired t-test FDR ≤ 0.05). From these stage-specific genes, co-expression networks were constructed; resulting </w:t>
        </w:r>
      </w:ins>
      <w:ins w:id="39" w:author="Unknown Author" w:date="2024-05-15T14:06:09Z">
        <w:r>
          <w:rPr/>
          <w:t>in networks with</w:t>
        </w:r>
      </w:ins>
      <w:ins w:id="40" w:author="Unknown Author" w:date="2024-05-15T14:06:09Z">
        <w:r>
          <w:rPr/>
          <w:t xml:space="preserve"> </w:t>
        </w:r>
      </w:ins>
      <w:ins w:id="41" w:author="Unknown Author" w:date="2024-05-15T14:06:09Z">
        <w:r>
          <w:rPr/>
          <w:t>208</w:t>
        </w:r>
      </w:ins>
      <w:ins w:id="42" w:author="Unknown Author" w:date="2024-05-15T14:06:09Z">
        <w:r>
          <w:rPr/>
          <w:t xml:space="preserve"> edges, </w:t>
        </w:r>
      </w:ins>
      <w:ins w:id="43" w:author="Unknown Author" w:date="2024-05-15T14:06:09Z">
        <w:r>
          <w:rPr/>
          <w:t>471</w:t>
        </w:r>
      </w:ins>
      <w:ins w:id="44" w:author="Unknown Author" w:date="2024-05-15T14:06:09Z">
        <w:r>
          <w:rPr/>
          <w:t xml:space="preserve"> edges and </w:t>
        </w:r>
      </w:ins>
      <w:ins w:id="45" w:author="Unknown Author" w:date="2024-05-15T14:06:09Z">
        <w:r>
          <w:rPr/>
          <w:t>491</w:t>
        </w:r>
      </w:ins>
      <w:ins w:id="46" w:author="Unknown Author" w:date="2024-05-15T14:06:09Z">
        <w:r>
          <w:rPr/>
          <w:t xml:space="preserve"> edges, for stages II and III, respectivelly. Shannon entropy from </w:t>
        </w:r>
      </w:ins>
      <w:ins w:id="47" w:author="Unknown Author" w:date="2024-05-15T14:06:09Z">
        <w:r>
          <w:rPr/>
          <w:t xml:space="preserve">the </w:t>
        </w:r>
      </w:ins>
      <w:ins w:id="48" w:author="Unknown Author" w:date="2024-05-15T14:06:09Z">
        <w:r>
          <w:rPr/>
          <w:t xml:space="preserve">co-expression network showed values of 0.3646, 0.6405 and 0.7498, from stages I to III. </w:t>
        </w:r>
      </w:ins>
    </w:p>
    <w:p>
      <w:pPr>
        <w:pStyle w:val="TextBody"/>
        <w:spacing w:before="240" w:after="120"/>
        <w:jc w:val="both"/>
        <w:rPr/>
      </w:pPr>
      <w:ins w:id="50" w:author="Unknown Author" w:date="2024-05-15T14:06:09Z">
        <w:r>
          <w:rPr/>
          <w:t xml:space="preserve">In addition to co-expression networks, sub-interactomes were also generated from the </w:t>
        </w:r>
      </w:ins>
      <w:ins w:id="51" w:author="Unknown Author" w:date="2024-05-15T14:06:09Z">
        <w:r>
          <w:rPr/>
          <w:t xml:space="preserve">same </w:t>
        </w:r>
      </w:ins>
      <w:ins w:id="52" w:author="Unknown Author" w:date="2024-05-15T14:06:09Z">
        <w:r>
          <w:rPr/>
          <w:t xml:space="preserve">stage-specific genes of stage I, II and III; resulting in </w:t>
        </w:r>
      </w:ins>
      <w:ins w:id="53" w:author="Unknown Author" w:date="2024-05-15T14:06:09Z">
        <w:r>
          <w:rPr/>
          <w:t>networks with</w:t>
        </w:r>
      </w:ins>
      <w:ins w:id="54" w:author="Unknown Author" w:date="2024-05-15T14:06:09Z">
        <w:r>
          <w:rPr/>
          <w:t xml:space="preserve"> </w:t>
        </w:r>
      </w:ins>
      <w:ins w:id="55" w:author="Unknown Author" w:date="2024-05-15T14:06:09Z">
        <w:r>
          <w:rPr/>
          <w:t>40</w:t>
        </w:r>
      </w:ins>
      <w:ins w:id="56" w:author="Unknown Author" w:date="2024-05-15T14:06:09Z">
        <w:r>
          <w:rPr/>
          <w:t xml:space="preserve">, </w:t>
        </w:r>
      </w:ins>
      <w:ins w:id="57" w:author="Unknown Author" w:date="2024-05-15T14:06:09Z">
        <w:r>
          <w:rPr/>
          <w:t>480</w:t>
        </w:r>
      </w:ins>
      <w:ins w:id="58" w:author="Unknown Author" w:date="2024-05-15T14:06:09Z">
        <w:r>
          <w:rPr/>
          <w:t xml:space="preserve">, </w:t>
        </w:r>
      </w:ins>
      <w:ins w:id="59" w:author="Unknown Author" w:date="2024-05-15T14:06:09Z">
        <w:r>
          <w:rPr/>
          <w:t>350</w:t>
        </w:r>
      </w:ins>
      <w:ins w:id="60" w:author="Unknown Author" w:date="2024-05-15T14:06:09Z">
        <w:r>
          <w:rPr/>
          <w:t xml:space="preserve"> edges, and </w:t>
        </w:r>
      </w:ins>
      <w:ins w:id="61" w:author="Unknown Author" w:date="2024-05-15T14:06:09Z">
        <w:r>
          <w:rPr/>
          <w:t>respective shannon entropy values</w:t>
        </w:r>
      </w:ins>
      <w:ins w:id="62" w:author="Unknown Author" w:date="2024-05-15T14:06:09Z">
        <w:r>
          <w:rPr/>
          <w:t xml:space="preserve"> </w:t>
        </w:r>
      </w:ins>
      <w:ins w:id="63" w:author="Unknown Author" w:date="2024-05-15T14:06:09Z">
        <w:r>
          <w:rPr/>
          <w:t>of 1.2713, 2.8299 and 2.5851.</w:t>
        </w:r>
      </w:ins>
    </w:p>
    <w:p>
      <w:pPr>
        <w:pStyle w:val="Heading1"/>
        <w:numPr>
          <w:ilvl w:val="0"/>
          <w:numId w:val="1"/>
        </w:numPr>
        <w:rPr/>
      </w:pPr>
      <w:r>
        <w:rPr/>
        <w:t>4. Discussion</w:t>
      </w:r>
    </w:p>
    <w:p>
      <w:pPr>
        <w:pStyle w:val="TextBody"/>
        <w:spacing w:before="240" w:after="120"/>
        <w:jc w:val="center"/>
        <w:rPr/>
      </w:pPr>
      <w:r>
        <w:rPr/>
      </w:r>
    </w:p>
    <w:p>
      <w:pPr>
        <w:pStyle w:val="Heading1"/>
        <w:numPr>
          <w:ilvl w:val="0"/>
          <w:numId w:val="1"/>
        </w:numPr>
        <w:rPr/>
      </w:pPr>
      <w:r>
        <w:rPr/>
        <w:t>5. Conclusion</w:t>
      </w:r>
    </w:p>
    <w:p>
      <w:pPr>
        <w:pStyle w:val="TextBody"/>
        <w:rPr/>
      </w:pPr>
      <w:r>
        <w:rPr/>
      </w:r>
    </w:p>
    <w:p>
      <w:pPr>
        <w:pStyle w:val="Heading1"/>
        <w:numPr>
          <w:ilvl w:val="0"/>
          <w:numId w:val="1"/>
        </w:numPr>
        <w:rPr/>
      </w:pPr>
      <w:r>
        <w:rPr/>
        <w:t>Acknowledgement</w:t>
      </w:r>
    </w:p>
    <w:p>
      <w:pPr>
        <w:pStyle w:val="TextBody"/>
        <w:spacing w:before="240" w:after="120"/>
        <w:jc w:val="both"/>
        <w:rPr/>
      </w:pPr>
      <w:r>
        <w:rPr/>
        <w:t>Aqui, os detalhes da sua bolsa.</w:t>
      </w:r>
    </w:p>
    <w:p>
      <w:pPr>
        <w:pStyle w:val="Heading1"/>
        <w:numPr>
          <w:ilvl w:val="0"/>
          <w:numId w:val="1"/>
        </w:numPr>
        <w:rPr/>
      </w:pPr>
      <w:r>
        <w:rPr/>
        <w:t>References</w:t>
      </w:r>
    </w:p>
    <w:p>
      <w:pPr>
        <w:pStyle w:val="TextBody"/>
        <w:spacing w:before="240" w:after="120"/>
        <w:jc w:val="both"/>
        <w:rPr/>
      </w:pPr>
      <w:r>
        <w:rPr>
          <w:rFonts w:eastAsia="Liberation Serif;Times New Roman" w:cs="Liberation Serif;Times New Roman"/>
        </w:rPr>
        <w:t xml:space="preserve">    </w:t>
      </w:r>
      <w:r>
        <w:rPr/>
        <w:t>1. Conforte AJ, Tuszynski JA, da Silva FAB, Carels N. Signaling Complexity Measured by Shannon Entropy and Its Application in Personalized Medicine. Front Genet. 2019 Oct 21;10:930. doi: 10.3389/fgene.2019.00930.</w:t>
      </w:r>
    </w:p>
    <w:p>
      <w:pPr>
        <w:pStyle w:val="TextBody"/>
        <w:spacing w:before="240" w:after="120"/>
        <w:jc w:val="both"/>
        <w:rPr/>
      </w:pPr>
      <w:r>
        <w:rPr>
          <w:rFonts w:eastAsia="Liberation Serif;Times New Roman" w:cs="Liberation Serif;Times New Roman"/>
        </w:rPr>
        <w:t xml:space="preserve">    </w:t>
      </w:r>
      <w:r>
        <w:rPr/>
        <w:t>2. Enneking WF, Spanier SS, Goodman MA. A system for the surgical staging of musculoskeletal sarcoma. Clin Orthop Relat Res 1980;153:106–120</w:t>
      </w:r>
    </w:p>
    <w:p>
      <w:pPr>
        <w:pStyle w:val="TextBody"/>
        <w:spacing w:before="240" w:after="120"/>
        <w:jc w:val="both"/>
        <w:rPr/>
      </w:pPr>
      <w:r>
        <w:rPr>
          <w:rFonts w:eastAsia="Liberation Serif;Times New Roman" w:cs="Liberation Serif;Times New Roman"/>
        </w:rPr>
        <w:t xml:space="preserve">    </w:t>
      </w: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before="240" w:after="120"/>
        <w:jc w:val="both"/>
        <w:rPr/>
      </w:pPr>
      <w:r>
        <w:rPr>
          <w:rFonts w:eastAsia="Liberation Serif;Times New Roman" w:cs="Liberation Serif;Times New Roman"/>
        </w:rPr>
        <w:t xml:space="preserve">    </w:t>
      </w:r>
      <w:r>
        <w:rPr/>
        <w:t>4. Mortazavi A, Williams BA, McCue K, Schaeffer L, Wold B (2008) Mapping and quantifying mammalian transcriptomes by RNA-Seq. Nature Methods 5: 621–628. pmid:18516045</w:t>
      </w:r>
    </w:p>
    <w:p>
      <w:pPr>
        <w:pStyle w:val="TextBody"/>
        <w:spacing w:before="240" w:after="120"/>
        <w:jc w:val="both"/>
        <w:rPr/>
      </w:pPr>
      <w:r>
        <w:rPr>
          <w:rFonts w:eastAsia="Liberation Serif;Times New Roman" w:cs="Liberation Serif;Times New Roman"/>
        </w:rPr>
        <w:t xml:space="preserve">    </w:t>
      </w: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before="240" w:after="120"/>
        <w:jc w:val="both"/>
        <w:rPr/>
      </w:pPr>
      <w:r>
        <w:rPr>
          <w:rFonts w:eastAsia="Liberation Serif;Times New Roman" w:cs="Liberation Serif;Times New Roman"/>
        </w:rPr>
        <w:t xml:space="preserve">    </w:t>
      </w:r>
      <w:r>
        <w:rPr/>
        <w:t>6. Shannon C. E. (1948). A mathematical theory of communication. Bell. Syst. Tech. J. 27 (July 1928), 379–423. 10.1002/j.1538-7305.1948.tb01338.x</w:t>
      </w:r>
    </w:p>
    <w:p>
      <w:pPr>
        <w:pStyle w:val="TextBody"/>
        <w:spacing w:before="240" w:after="120"/>
        <w:jc w:val="both"/>
        <w:rPr/>
      </w:pPr>
      <w:r>
        <w:rPr/>
      </w:r>
    </w:p>
    <w:p>
      <w:pPr>
        <w:pStyle w:val="TextBody"/>
        <w:spacing w:before="240" w:after="120"/>
        <w:jc w:val="both"/>
        <w:rPr/>
      </w:pPr>
      <w:r>
        <w:rPr/>
      </w:r>
    </w:p>
    <w:p>
      <w:pPr>
        <w:pStyle w:val="TextBody"/>
        <w:spacing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374</TotalTime>
  <Application>LibreOffice/7.3.7.2$Linux_X86_64 LibreOffice_project/30$Build-2</Application>
  <AppVersion>15.0000</AppVersion>
  <Pages>4</Pages>
  <Words>1189</Words>
  <Characters>6809</Characters>
  <CharactersWithSpaces>7989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2024-05-16T09:08:25Z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