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sz w:val="48"/>
          <w:szCs w:val="56"/>
        </w:rPr>
      </w:pPr>
      <w:r>
        <w:rPr>
          <w:sz w:val="48"/>
          <w:szCs w:val="56"/>
        </w:rPr>
        <w:t>Transcriptome  and entropy analysis of lung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jc w:val="both"/>
        <w:rPr>
          <w:vertAlign w:val="superscript"/>
          <w:del w:id="1" w:author="Unknown Author" w:date="2024-06-26T09:03:11Z"/>
        </w:rPr>
      </w:pPr>
      <w:del w:id="0" w:author="Unknown Author" w:date="2024-06-26T09:03:11Z">
        <w:r>
          <w:rPr/>
        </w:r>
      </w:del>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2"/>
        </w:numPr>
        <w:spacing w:lineRule="auto" w:line="360"/>
        <w:rPr>
          <w:lang w:val="pt-BR"/>
        </w:rPr>
      </w:pPr>
      <w:r>
        <w:rPr>
          <w:lang w:val="pt-BR"/>
        </w:rPr>
        <w:t>Abstract</w:t>
      </w:r>
    </w:p>
    <w:p>
      <w:pPr>
        <w:pStyle w:val="TextBody"/>
        <w:numPr>
          <w:ilvl w:val="0"/>
          <w:numId w:val="2"/>
        </w:numPr>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w:t>
      </w:r>
      <w:r>
        <w:rPr/>
        <w:t>Potential biomarkers for each stage were selected based on t-test</w:t>
      </w:r>
      <w:r>
        <w:rPr/>
        <w:t xml:space="preserve"> </w:t>
      </w:r>
      <w:r>
        <w:rPr/>
        <w:t>(</w:t>
      </w:r>
      <w:r>
        <w:rPr/>
        <w:t>FD</w:t>
      </w:r>
      <w:r>
        <w:rPr/>
        <w:t xml:space="preserve">R ≤ </w:t>
      </w:r>
      <w:r>
        <w:rPr/>
        <w:t>0.05)</w:t>
      </w:r>
      <w:ins w:id="2" w:author="Unknown Author" w:date="2024-06-26T14:44:40Z">
        <w:r>
          <w:rPr/>
          <w:t>...</w:t>
        </w:r>
      </w:ins>
      <w:r>
        <w:rPr/>
        <w:t xml:space="preserve">. </w:t>
      </w:r>
      <w:r>
        <w:rPr/>
        <w:t>This work supports the fact that transcritpome can reveal markers for cancer staging and study of cancer progression....</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2"/>
        </w:numPr>
        <w:spacing w:lineRule="auto" w:line="360"/>
        <w:rPr>
          <w:lang w:val="pt-BR"/>
        </w:rPr>
      </w:pPr>
      <w:r>
        <w:rPr>
          <w:lang w:val="pt-BR"/>
        </w:rPr>
        <w:t>1. Introduction</w:t>
      </w:r>
    </w:p>
    <w:p>
      <w:pPr>
        <w:pStyle w:val="Heading1"/>
        <w:numPr>
          <w:ilvl w:val="0"/>
          <w:numId w:val="0"/>
        </w:numPr>
        <w:spacing w:lineRule="auto" w:line="360"/>
        <w:ind w:left="0" w:hanging="0"/>
        <w:rPr/>
      </w:pPr>
      <w:r>
        <w:rPr/>
        <w:t>2</w:t>
      </w:r>
      <w:r>
        <w:rPr/>
        <w:t>. Results</w:t>
      </w:r>
    </w:p>
    <w:p>
      <w:pPr>
        <w:pStyle w:val="Heading2"/>
        <w:numPr>
          <w:ilvl w:val="1"/>
          <w:numId w:val="2"/>
        </w:numPr>
        <w:spacing w:lineRule="auto" w:line="360"/>
        <w:rPr>
          <w:sz w:val="28"/>
          <w:szCs w:val="32"/>
        </w:rPr>
      </w:pPr>
      <w:r>
        <w:rPr>
          <w:sz w:val="28"/>
          <w:szCs w:val="32"/>
        </w:rPr>
        <w:t>Stage-specific signatures for squamous cell lung cancer</w:t>
      </w:r>
    </w:p>
    <w:p>
      <w:pPr>
        <w:pStyle w:val="TextBody"/>
        <w:spacing w:lineRule="auto" w:line="360" w:before="240" w:after="120"/>
        <w:jc w:val="both"/>
        <w:rPr/>
      </w:pPr>
      <w:r>
        <w:rPr/>
        <w:t xml:space="preserve">While 4882 genes are identified to be up-regulated in tumor (RPKM ≥ 4  and paired t-test FDR ≤ 0.05),  1618, 1694 and 1795 </w:t>
      </w:r>
      <w:r>
        <w:rPr/>
        <w:t>are</w:t>
      </w:r>
      <w:r>
        <w:rPr/>
        <w:t xml:space="preserve"> distributed to stages I, II and III, respectively (RPKM ≥ 4 , log2foldchange ≥1 and unpaired t-test FDR ≤ 0.05). </w:t>
      </w:r>
      <w:r>
        <w:rPr/>
        <w:t xml:space="preserve">These genes </w:t>
      </w:r>
      <w:r>
        <w:rPr/>
        <w:t xml:space="preserve">were used to sample sub-interactomes with 1140/3291, 1198/3564, 1280/4002 vertex/edges </w:t>
      </w:r>
      <w:r>
        <w:rPr/>
        <w:t>for each stage</w:t>
      </w:r>
      <w:r>
        <w:rPr/>
        <w:t xml:space="preserve">. </w:t>
      </w:r>
      <w:r>
        <w:rPr/>
        <w:t>Then, e</w:t>
      </w:r>
      <w:r>
        <w:rPr/>
        <w:t xml:space="preserve">ntropy values of 3.669, 3.713 and 3.786 </w:t>
      </w:r>
      <w:r>
        <w:rPr/>
        <w:t xml:space="preserve">were obtained </w:t>
      </w:r>
      <w:r>
        <w:rPr/>
        <w:t xml:space="preserve">for sub-interactomes of stages I, II and III. </w:t>
      </w:r>
      <w:r>
        <w:rPr/>
        <w:t xml:space="preserve">Finally, the number of stage-specific genes, </w:t>
      </w:r>
      <w:r>
        <w:rPr>
          <w:rFonts w:eastAsia="Noto Serif CJK SC" w:cs="Lohit Devanagari;Times New Roman"/>
          <w:color w:val="auto"/>
          <w:kern w:val="2"/>
          <w:sz w:val="24"/>
          <w:szCs w:val="24"/>
          <w:lang w:val="en-US" w:eastAsia="zh-CN" w:bidi="hi-IN"/>
        </w:rPr>
        <w:t xml:space="preserve">i.e. </w:t>
      </w:r>
      <w:r>
        <w:rPr/>
        <w:t xml:space="preserve">without overlap to other stages, is 23, 62, 169 in stages I, II and III, respectively (see Figure </w:t>
      </w:r>
      <w:r>
        <w:rPr/>
        <w:t>1</w:t>
      </w:r>
      <w:r>
        <w:rPr/>
        <w:t>).</w:t>
      </w:r>
    </w:p>
    <w:p>
      <w:pPr>
        <w:pStyle w:val="TextBody"/>
        <w:spacing w:lineRule="auto" w:line="360" w:before="240" w:after="120"/>
        <w:jc w:val="both"/>
        <w:rPr/>
      </w:pPr>
      <w:r>
        <w:rPr>
          <w:b/>
          <w:bCs/>
        </w:rPr>
        <w:t>Figure 1 : A) Ven diagram of turmor genes and their stage-specific distribution. B) PCA of tumor genes contrasting tumor and normal paired samples.</w:t>
      </w:r>
      <w:ins w:id="3" w:author="Unknown Author" w:date="2024-06-26T14:46:53Z">
        <w:r>
          <w:rPr>
            <w:b/>
            <w:bCs/>
          </w:rPr>
          <w:t xml:space="preserve"> </w:t>
        </w:r>
      </w:ins>
    </w:p>
    <w:p>
      <w:pPr>
        <w:pStyle w:val="Heading2"/>
        <w:numPr>
          <w:ilvl w:val="1"/>
          <w:numId w:val="2"/>
        </w:numPr>
        <w:spacing w:lineRule="auto" w:line="360"/>
        <w:rPr>
          <w:sz w:val="28"/>
          <w:szCs w:val="32"/>
        </w:rPr>
      </w:pPr>
      <w:r>
        <w:rPr>
          <w:sz w:val="28"/>
          <w:szCs w:val="32"/>
        </w:rPr>
        <w:t>Stage-wise functional analysis</w:t>
      </w:r>
    </w:p>
    <w:p>
      <w:pPr>
        <w:pStyle w:val="TextBody"/>
        <w:spacing w:lineRule="auto" w:line="360"/>
        <w:jc w:val="both"/>
        <w:rPr/>
      </w:pPr>
      <w:r>
        <w:rPr/>
        <w:t>ClusterProfiler [</w:t>
      </w:r>
      <w:r>
        <w:rPr/>
        <w:t>cite</w:t>
      </w:r>
      <w:r>
        <w:rPr/>
        <w:t xml:space="preserve">] was used to annotate stage-specific genes against GO , KEGG  databases. </w:t>
      </w:r>
      <w:r>
        <w:rPr/>
        <w:t>Additionally, t</w:t>
      </w:r>
      <w:r>
        <w:rPr/>
        <w:t xml:space="preserve">he Human Gene Database [cite] was queried Genecards summary was stored. Diseases associated, related pathways and gene ontology annotation were extrated from summary </w:t>
      </w:r>
      <w:r>
        <w:rPr/>
        <w:t>(see Table 1)</w:t>
      </w:r>
      <w:r>
        <w:rPr/>
        <w:t xml:space="preserve">. </w:t>
      </w:r>
      <w:r>
        <w:rPr/>
        <w:t xml:space="preserve">For each of these terms, we counted the number of genes.  </w:t>
      </w:r>
      <w:r>
        <w:rPr/>
        <w:t>Then</w:t>
      </w:r>
      <w:r>
        <w:rPr/>
        <w:t xml:space="preserve">,  ten most abundant  terms in number of genes per stage </w:t>
      </w:r>
      <w:r>
        <w:rPr/>
        <w:t>were</w:t>
      </w:r>
      <w:r>
        <w:rPr/>
        <w:t xml:space="preserve"> inspected </w:t>
      </w:r>
      <w:r>
        <w:rPr/>
        <w:t xml:space="preserve">(see Table </w:t>
      </w:r>
      <w:r>
        <w:rPr/>
        <w:t>2</w:t>
      </w:r>
      <w:r>
        <w:rPr/>
        <w:t xml:space="preserve">). </w:t>
      </w:r>
      <w:r>
        <w:rPr/>
        <w:t xml:space="preserve">Terms common to all stages are </w:t>
      </w:r>
      <w:r>
        <w:rPr/>
        <w:t xml:space="preserve">protein homodimerization activity, Asparagine N-linked glycosylation, Cell surface interactions at the vascular wall, Neutrophil degranulation, Infectious disease, Metabolism of proteins, Innate Immune System, SARS-CoV Infections </w:t>
      </w:r>
      <w:r>
        <w:rPr/>
        <w:t>and</w:t>
      </w:r>
      <w:r>
        <w:rPr/>
        <w:t>RNA binding.</w:t>
      </w:r>
    </w:p>
    <w:p>
      <w:pPr>
        <w:pStyle w:val="TextBody"/>
        <w:spacing w:lineRule="auto" w:line="360"/>
        <w:jc w:val="both"/>
        <w:rPr/>
      </w:pPr>
      <w:r>
        <w:rPr/>
        <w:t xml:space="preserve">Terms most abundant in the later stage  III are: Signaling by WNT (13), Pathways of neurodegeneration - multiple diseases (14), mitochondrial matrix (16), mitochondrial protein-containing complex (16), Alzheimer disease (16) and mitochondrial inner membrane (16). The human proteasome gene family (PSM) consists of 49 genes that play a crucial role in cancer proteostasisFrom this gene family we found PSMB1, PSMC6, PSMC2, PSMD4, and PSMD7 annotated with terms Signaling by WNT, Pathways of neurodegeneration - multiple diseases and Alzheimer disease. </w:t>
      </w:r>
      <w:r>
        <w:rPr/>
        <w:t>Morever, m</w:t>
      </w:r>
      <w:r>
        <w:rPr/>
        <w:t>itochondria play</w:t>
      </w:r>
      <w:r>
        <w:rPr/>
        <w:t>s</w:t>
      </w:r>
      <w:r>
        <w:rPr/>
        <w:t xml:space="preserve"> an important role in cancer through macromolecular synthesis and energy production. </w:t>
      </w:r>
      <w:r>
        <w:rPr/>
        <w:t>G</w:t>
      </w:r>
      <w:r>
        <w:rPr/>
        <w:t xml:space="preserve">enes </w:t>
      </w:r>
      <w:r>
        <w:rPr/>
        <w:t>from</w:t>
      </w:r>
      <w:r>
        <w:rPr/>
        <w:t xml:space="preserve"> MRP (7), TIMM (2)  </w:t>
      </w:r>
      <w:r>
        <w:rPr/>
        <w:t xml:space="preserve">and COX (2) </w:t>
      </w:r>
      <w:r>
        <w:rPr/>
        <w:t xml:space="preserve">gene families </w:t>
      </w:r>
      <w:r>
        <w:rPr/>
        <w:t xml:space="preserve">are annotated with terms related to </w:t>
      </w:r>
      <w:r>
        <w:rPr/>
        <w:t>mitochondrial activitymitochondrial matrix, mitochondrial protein-containing complex and mitochondrial inner membrane).</w:t>
      </w:r>
      <w:ins w:id="4" w:author="Unknown Author" w:date="2024-06-26T11:48:15Z">
        <w:r>
          <w:rPr/>
          <w:t xml:space="preserve"> </w:t>
        </w:r>
      </w:ins>
    </w:p>
    <w:p>
      <w:pPr>
        <w:pStyle w:val="TextBody"/>
        <w:spacing w:lineRule="auto" w:line="360" w:before="240" w:after="120"/>
        <w:jc w:val="both"/>
        <w:rPr/>
      </w:pPr>
      <w:r>
        <w:rPr>
          <w:b/>
          <w:bCs/>
        </w:rPr>
        <w:t>Table</w:t>
      </w:r>
      <w:r>
        <w:rPr>
          <w:b/>
          <w:bCs/>
        </w:rPr>
        <w:t xml:space="preserve"> 1 : Annotation interpretation via GeneCards and ClusterProfiler.</w:t>
      </w:r>
    </w:p>
    <w:p>
      <w:pPr>
        <w:pStyle w:val="TextBody"/>
        <w:spacing w:lineRule="auto" w:line="360" w:before="240" w:after="120"/>
        <w:jc w:val="both"/>
        <w:rPr/>
      </w:pPr>
      <w:r>
        <w:rPr>
          <w:b/>
          <w:bCs/>
        </w:rPr>
        <w:t>Table</w:t>
      </w:r>
      <w:r>
        <w:rPr>
          <w:b/>
          <w:bCs/>
        </w:rPr>
        <w:t xml:space="preserve"> </w:t>
      </w:r>
      <w:r>
        <w:rPr>
          <w:b/>
          <w:bCs/>
        </w:rPr>
        <w:t>2</w:t>
      </w:r>
      <w:r>
        <w:rPr>
          <w:b/>
          <w:bCs/>
        </w:rPr>
        <w:t xml:space="preserve"> : </w:t>
      </w:r>
      <w:r>
        <w:rPr>
          <w:b/>
          <w:bCs/>
        </w:rPr>
        <w:t>T</w:t>
      </w:r>
      <w:r>
        <w:rPr>
          <w:b/>
          <w:bCs/>
        </w:rPr>
        <w:t>en most abundant  terms in number of genes per stage.</w:t>
      </w:r>
    </w:p>
    <w:p>
      <w:pPr>
        <w:pStyle w:val="TextBody"/>
        <w:numPr>
          <w:ilvl w:val="1"/>
          <w:numId w:val="2"/>
        </w:numPr>
        <w:spacing w:lineRule="auto" w:line="360" w:before="240" w:after="120"/>
        <w:jc w:val="both"/>
        <w:rPr>
          <w:b/>
          <w:b/>
          <w:bCs/>
        </w:rPr>
      </w:pPr>
      <w:r>
        <w:rPr>
          <w:rFonts w:eastAsia="Noto Sans CJK SC" w:cs="Lohit Devanagari;Times New Roman" w:ascii="Liberation Sans;Arial" w:hAnsi="Liberation Sans;Arial"/>
          <w:b/>
          <w:bCs/>
          <w:color w:val="auto"/>
          <w:kern w:val="2"/>
          <w:sz w:val="28"/>
          <w:szCs w:val="32"/>
          <w:lang w:val="en-US" w:eastAsia="zh-CN" w:bidi="hi-IN"/>
        </w:rPr>
        <w:t>T</w:t>
      </w:r>
      <w:r>
        <w:rPr>
          <w:rFonts w:eastAsia="Noto Sans CJK SC" w:cs="Lohit Devanagari;Times New Roman" w:ascii="Liberation Sans;Arial" w:hAnsi="Liberation Sans;Arial"/>
          <w:b/>
          <w:bCs/>
          <w:color w:val="auto"/>
          <w:kern w:val="2"/>
          <w:sz w:val="28"/>
          <w:szCs w:val="32"/>
          <w:lang w:val="en-US" w:eastAsia="zh-CN" w:bidi="hi-IN"/>
        </w:rPr>
        <w:t>umor genes</w:t>
      </w:r>
    </w:p>
    <w:p>
      <w:pPr>
        <w:pStyle w:val="TextBody"/>
        <w:numPr>
          <w:ilvl w:val="0"/>
          <w:numId w:val="2"/>
        </w:numPr>
        <w:spacing w:lineRule="auto" w:line="360" w:before="240" w:after="120"/>
        <w:jc w:val="both"/>
        <w:rPr>
          <w:rFonts w:ascii="Liberation Serif;Times New Roman" w:hAnsi="Liberation Serif;Times New Roman" w:eastAsia="Noto Serif CJK SC" w:cs="Lohit Devanagari;Times New Roman"/>
          <w:b w:val="false"/>
          <w:b w:val="false"/>
          <w:bCs w:val="false"/>
          <w:color w:val="auto"/>
          <w:kern w:val="2"/>
          <w:sz w:val="24"/>
          <w:szCs w:val="24"/>
          <w:u w:val="none"/>
          <w:lang w:val="en-US" w:eastAsia="zh-CN" w:bidi="hi-IN"/>
        </w:rPr>
      </w:pPr>
      <w:r>
        <w:rPr>
          <w:rFonts w:eastAsia="Noto Serif CJK SC" w:cs="Lohit Devanagari;Times New Roman"/>
          <w:b w:val="false"/>
          <w:bCs w:val="false"/>
          <w:color w:val="auto"/>
          <w:kern w:val="2"/>
          <w:sz w:val="24"/>
          <w:szCs w:val="24"/>
          <w:u w:val="none"/>
          <w:lang w:val="en-US" w:eastAsia="zh-CN" w:bidi="hi-IN"/>
        </w:rPr>
        <w:t xml:space="preserve">Pubmed was searched for known biomarkers of lung cancer [PMC10982305, PMC2742385, PMC4254270, PMC4630522, PMC5137804, PMC7881207, PMC9537298, PMC9876670] </w:t>
      </w:r>
      <w:r>
        <w:rPr>
          <w:rFonts w:eastAsia="Noto Serif CJK SC" w:cs="Lohit Devanagari;Times New Roman"/>
          <w:b w:val="false"/>
          <w:bCs w:val="false"/>
          <w:color w:val="auto"/>
          <w:kern w:val="2"/>
          <w:sz w:val="24"/>
          <w:szCs w:val="24"/>
          <w:u w:val="none"/>
          <w:lang w:val="en-US" w:eastAsia="zh-CN" w:bidi="hi-IN"/>
        </w:rPr>
        <w:t>and 67 genes were found</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A</w:t>
      </w:r>
      <w:r>
        <w:rPr>
          <w:rFonts w:eastAsia="Noto Serif CJK SC" w:cs="Lohit Devanagari;Times New Roman"/>
          <w:b w:val="false"/>
          <w:bCs w:val="false"/>
          <w:color w:val="auto"/>
          <w:kern w:val="2"/>
          <w:sz w:val="24"/>
          <w:szCs w:val="24"/>
          <w:u w:val="none"/>
          <w:lang w:val="en-US" w:eastAsia="zh-CN" w:bidi="hi-IN"/>
        </w:rPr>
        <w:t xml:space="preserve">mong these, </w:t>
      </w:r>
      <w:r>
        <w:rPr>
          <w:rFonts w:eastAsia="Noto Serif CJK SC" w:cs="Lohit Devanagari;Times New Roman"/>
          <w:b w:val="false"/>
          <w:bCs w:val="false"/>
          <w:color w:val="auto"/>
          <w:kern w:val="2"/>
          <w:sz w:val="24"/>
          <w:szCs w:val="24"/>
          <w:u w:val="none"/>
          <w:lang w:val="en-US" w:eastAsia="zh-CN" w:bidi="hi-IN"/>
        </w:rPr>
        <w:t>24 genes are listed as tumor genes in our dataset (FDR ≤ 0.05).</w:t>
      </w:r>
    </w:p>
    <w:p>
      <w:pPr>
        <w:pStyle w:val="TextBody"/>
        <w:numPr>
          <w:ilvl w:val="0"/>
          <w:numId w:val="2"/>
        </w:numPr>
        <w:spacing w:lineRule="auto" w:line="360" w:before="240" w:after="120"/>
        <w:jc w:val="both"/>
        <w:rPr>
          <w:rFonts w:ascii="Liberation Serif;Times New Roman" w:hAnsi="Liberation Serif;Times New Roman" w:eastAsia="Noto Serif CJK SC" w:cs="Lohit Devanagari;Times New Roman"/>
          <w:b w:val="false"/>
          <w:b w:val="false"/>
          <w:bCs w:val="false"/>
          <w:color w:val="auto"/>
          <w:kern w:val="2"/>
          <w:sz w:val="24"/>
          <w:szCs w:val="24"/>
          <w:u w:val="none"/>
          <w:lang w:val="en-US" w:eastAsia="zh-CN" w:bidi="hi-IN"/>
          <w:ins w:id="7" w:author="Unknown Author" w:date="2024-06-28T10:25:52Z"/>
        </w:rPr>
      </w:pPr>
      <w:r>
        <w:rPr>
          <w:rFonts w:eastAsia="Noto Serif CJK SC" w:cs="Lohit Devanagari;Times New Roman"/>
          <w:b/>
          <w:bCs/>
          <w:color w:val="auto"/>
          <w:kern w:val="2"/>
          <w:sz w:val="24"/>
          <w:szCs w:val="24"/>
          <w:u w:val="none"/>
          <w:lang w:val="en-US" w:eastAsia="zh-CN" w:bidi="hi-IN"/>
        </w:rPr>
        <w:t>Table</w:t>
      </w:r>
      <w:r>
        <w:rPr>
          <w:rFonts w:eastAsia="Noto Serif CJK SC" w:cs="Lohit Devanagari;Times New Roman"/>
          <w:b/>
          <w:bCs/>
          <w:color w:val="auto"/>
          <w:kern w:val="2"/>
          <w:sz w:val="24"/>
          <w:szCs w:val="24"/>
          <w:u w:val="none"/>
          <w:lang w:val="en-US" w:eastAsia="zh-CN" w:bidi="hi-IN"/>
        </w:rPr>
        <w:t xml:space="preserve"> </w:t>
      </w:r>
      <w:r>
        <w:rPr>
          <w:rFonts w:eastAsia="Noto Serif CJK SC" w:cs="Lohit Devanagari;Times New Roman"/>
          <w:b/>
          <w:bCs/>
          <w:color w:val="auto"/>
          <w:kern w:val="2"/>
          <w:sz w:val="24"/>
          <w:szCs w:val="24"/>
          <w:u w:val="none"/>
          <w:lang w:val="en-US" w:eastAsia="zh-CN" w:bidi="hi-IN"/>
        </w:rPr>
        <w:t>3</w:t>
      </w:r>
      <w:r>
        <w:rPr>
          <w:rFonts w:eastAsia="Noto Serif CJK SC" w:cs="Lohit Devanagari;Times New Roman"/>
          <w:b/>
          <w:bCs/>
          <w:color w:val="auto"/>
          <w:kern w:val="2"/>
          <w:sz w:val="24"/>
          <w:szCs w:val="24"/>
          <w:u w:val="none"/>
          <w:lang w:val="en-US" w:eastAsia="zh-CN" w:bidi="hi-IN"/>
        </w:rPr>
        <w:t xml:space="preserve"> : </w:t>
      </w:r>
      <w:r>
        <w:rPr>
          <w:rFonts w:eastAsia="Noto Serif CJK SC" w:cs="Lohit Devanagari;Times New Roman"/>
          <w:b/>
          <w:bCs/>
          <w:color w:val="auto"/>
          <w:kern w:val="2"/>
          <w:sz w:val="24"/>
          <w:szCs w:val="24"/>
          <w:u w:val="none"/>
          <w:lang w:val="en-US" w:eastAsia="zh-CN" w:bidi="hi-IN"/>
        </w:rPr>
        <w:t>Statistics of stage-specific gene.</w:t>
      </w:r>
    </w:p>
    <w:p>
      <w:pPr>
        <w:pStyle w:val="TextBody"/>
        <w:numPr>
          <w:ilvl w:val="0"/>
          <w:numId w:val="2"/>
        </w:numPr>
        <w:spacing w:lineRule="auto" w:line="360" w:before="240" w:after="120"/>
        <w:jc w:val="both"/>
        <w:rPr>
          <w:rFonts w:ascii="Liberation Serif;Times New Roman" w:hAnsi="Liberation Serif;Times New Roman" w:eastAsia="Noto Serif CJK SC" w:cs="Lohit Devanagari;Times New Roman"/>
          <w:b w:val="false"/>
          <w:b w:val="false"/>
          <w:bCs w:val="false"/>
          <w:color w:val="auto"/>
          <w:kern w:val="2"/>
          <w:sz w:val="24"/>
          <w:szCs w:val="24"/>
          <w:u w:val="none"/>
          <w:lang w:val="en-US" w:eastAsia="zh-CN" w:bidi="hi-IN"/>
        </w:rPr>
      </w:pPr>
      <w:r>
        <w:rPr>
          <w:rFonts w:eastAsia="Noto Serif CJK SC" w:cs="Lohit Devanagari;Times New Roman"/>
          <w:b/>
          <w:bCs/>
          <w:color w:val="auto"/>
          <w:kern w:val="2"/>
          <w:sz w:val="24"/>
          <w:szCs w:val="24"/>
          <w:u w:val="none"/>
          <w:lang w:val="en-US" w:eastAsia="zh-CN" w:bidi="hi-IN"/>
        </w:rPr>
        <w:t>Table</w:t>
      </w:r>
      <w:r>
        <w:rPr>
          <w:rFonts w:eastAsia="Noto Serif CJK SC" w:cs="Lohit Devanagari;Times New Roman"/>
          <w:b/>
          <w:bCs/>
          <w:color w:val="auto"/>
          <w:kern w:val="2"/>
          <w:sz w:val="24"/>
          <w:szCs w:val="24"/>
          <w:u w:val="none"/>
          <w:lang w:val="en-US" w:eastAsia="zh-CN" w:bidi="hi-IN"/>
        </w:rPr>
        <w:t xml:space="preserve"> </w:t>
      </w:r>
      <w:r>
        <w:rPr>
          <w:rFonts w:eastAsia="Noto Serif CJK SC" w:cs="Lohit Devanagari;Times New Roman"/>
          <w:b/>
          <w:bCs/>
          <w:color w:val="auto"/>
          <w:kern w:val="2"/>
          <w:sz w:val="24"/>
          <w:szCs w:val="24"/>
          <w:u w:val="none"/>
          <w:lang w:val="en-US" w:eastAsia="zh-CN" w:bidi="hi-IN"/>
        </w:rPr>
        <w:t>4</w:t>
      </w:r>
      <w:r>
        <w:rPr>
          <w:rFonts w:eastAsia="Noto Serif CJK SC" w:cs="Lohit Devanagari;Times New Roman"/>
          <w:b/>
          <w:bCs/>
          <w:color w:val="auto"/>
          <w:kern w:val="2"/>
          <w:sz w:val="24"/>
          <w:szCs w:val="24"/>
          <w:u w:val="none"/>
          <w:lang w:val="en-US" w:eastAsia="zh-CN" w:bidi="hi-IN"/>
        </w:rPr>
        <w:t xml:space="preserve"> :  </w:t>
      </w:r>
      <w:r>
        <w:rPr>
          <w:rFonts w:eastAsia="Noto Serif CJK SC" w:cs="Lohit Devanagari;Times New Roman"/>
          <w:b/>
          <w:bCs/>
          <w:color w:val="auto"/>
          <w:kern w:val="2"/>
          <w:sz w:val="24"/>
          <w:szCs w:val="24"/>
          <w:u w:val="none"/>
          <w:lang w:val="en-US" w:eastAsia="zh-CN" w:bidi="hi-IN"/>
        </w:rPr>
        <w:t xml:space="preserve">Published </w:t>
      </w:r>
      <w:r>
        <w:rPr>
          <w:rFonts w:eastAsia="Noto Serif CJK SC" w:cs="Lohit Devanagari;Times New Roman"/>
          <w:b/>
          <w:bCs/>
          <w:color w:val="auto"/>
          <w:kern w:val="2"/>
          <w:sz w:val="24"/>
          <w:szCs w:val="24"/>
          <w:u w:val="none"/>
          <w:lang w:val="en-US" w:eastAsia="zh-CN" w:bidi="hi-IN"/>
        </w:rPr>
        <w:t>tumor</w:t>
      </w:r>
      <w:r>
        <w:rPr>
          <w:rFonts w:eastAsia="Noto Serif CJK SC" w:cs="Lohit Devanagari;Times New Roman"/>
          <w:b/>
          <w:bCs/>
          <w:color w:val="auto"/>
          <w:kern w:val="2"/>
          <w:sz w:val="24"/>
          <w:szCs w:val="24"/>
          <w:u w:val="none"/>
          <w:lang w:val="en-US" w:eastAsia="zh-CN" w:bidi="hi-IN"/>
        </w:rPr>
        <w:t xml:space="preserve"> biomarkers.</w:t>
      </w:r>
    </w:p>
    <w:p>
      <w:pPr>
        <w:pStyle w:val="TextBody"/>
        <w:numPr>
          <w:ilvl w:val="1"/>
          <w:numId w:val="2"/>
        </w:numPr>
        <w:spacing w:lineRule="auto" w:line="360" w:before="240" w:after="120"/>
        <w:jc w:val="both"/>
        <w:rPr>
          <w:rFonts w:ascii="Liberation Serif;Times New Roman" w:hAnsi="Liberation Serif;Times New Roman" w:eastAsia="Noto Serif CJK SC" w:cs="Lohit Devanagari;Times New Roman"/>
          <w:b w:val="false"/>
          <w:b w:val="false"/>
          <w:bCs w:val="false"/>
          <w:color w:val="auto"/>
          <w:kern w:val="2"/>
          <w:sz w:val="24"/>
          <w:szCs w:val="24"/>
          <w:u w:val="none"/>
          <w:lang w:val="en-US" w:eastAsia="zh-CN" w:bidi="hi-IN"/>
          <w:ins w:id="8" w:author="Unknown Author" w:date="2024-06-26T10:03:04Z"/>
        </w:rPr>
      </w:pPr>
      <w:r>
        <w:rPr>
          <w:rFonts w:eastAsia="Noto Sans CJK SC" w:cs="Lohit Devanagari;Times New Roman" w:ascii="Liberation Sans;Arial" w:hAnsi="Liberation Sans;Arial"/>
          <w:b/>
          <w:bCs/>
          <w:color w:val="auto"/>
          <w:kern w:val="2"/>
          <w:sz w:val="28"/>
          <w:szCs w:val="32"/>
          <w:u w:val="none"/>
          <w:lang w:val="en-US" w:eastAsia="zh-CN" w:bidi="hi-IN"/>
        </w:rPr>
        <w:t>Figure</w:t>
      </w:r>
      <w:r>
        <w:rPr>
          <w:rFonts w:eastAsia="Noto Sans CJK SC" w:cs="Lohit Devanagari;Times New Roman" w:ascii="Liberation Sans;Arial" w:hAnsi="Liberation Sans;Arial"/>
          <w:b/>
          <w:bCs/>
          <w:color w:val="auto"/>
          <w:kern w:val="2"/>
          <w:sz w:val="28"/>
          <w:szCs w:val="32"/>
          <w:u w:val="none"/>
          <w:lang w:val="en-US" w:eastAsia="zh-CN" w:bidi="hi-IN"/>
        </w:rPr>
        <w:t xml:space="preserve"> </w:t>
      </w:r>
      <w:r>
        <w:rPr>
          <w:rFonts w:eastAsia="Noto Sans CJK SC" w:cs="Lohit Devanagari;Times New Roman" w:ascii="Liberation Sans;Arial" w:hAnsi="Liberation Sans;Arial"/>
          <w:b/>
          <w:bCs/>
          <w:color w:val="auto"/>
          <w:kern w:val="2"/>
          <w:sz w:val="28"/>
          <w:szCs w:val="32"/>
          <w:u w:val="none"/>
          <w:lang w:val="en-US" w:eastAsia="zh-CN" w:bidi="hi-IN"/>
        </w:rPr>
        <w:t>5</w:t>
      </w:r>
      <w:r>
        <w:rPr>
          <w:rFonts w:eastAsia="Noto Sans CJK SC" w:cs="Lohit Devanagari;Times New Roman" w:ascii="Liberation Sans;Arial" w:hAnsi="Liberation Sans;Arial"/>
          <w:b/>
          <w:bCs/>
          <w:color w:val="auto"/>
          <w:kern w:val="2"/>
          <w:sz w:val="28"/>
          <w:szCs w:val="32"/>
          <w:u w:val="none"/>
          <w:lang w:val="en-US" w:eastAsia="zh-CN" w:bidi="hi-IN"/>
        </w:rPr>
        <w:t xml:space="preserve"> : </w:t>
      </w:r>
      <w:r>
        <w:rPr>
          <w:rFonts w:eastAsia="Noto Sans CJK SC" w:cs="Lohit Devanagari;Times New Roman" w:ascii="Liberation Sans;Arial" w:hAnsi="Liberation Sans;Arial"/>
          <w:b/>
          <w:bCs/>
          <w:color w:val="auto"/>
          <w:kern w:val="2"/>
          <w:sz w:val="28"/>
          <w:szCs w:val="32"/>
          <w:u w:val="none"/>
          <w:lang w:val="en-US" w:eastAsia="zh-CN" w:bidi="hi-IN"/>
        </w:rPr>
        <w:t>Expression</w:t>
      </w:r>
      <w:r>
        <w:rPr>
          <w:rFonts w:eastAsia="Noto Sans CJK SC" w:cs="Lohit Devanagari;Times New Roman" w:ascii="Liberation Sans;Arial" w:hAnsi="Liberation Sans;Arial"/>
          <w:b/>
          <w:bCs/>
          <w:color w:val="auto"/>
          <w:kern w:val="2"/>
          <w:sz w:val="28"/>
          <w:szCs w:val="32"/>
          <w:u w:val="none"/>
          <w:lang w:val="en-US" w:eastAsia="zh-CN" w:bidi="hi-IN"/>
        </w:rPr>
        <w:t xml:space="preserve"> </w:t>
      </w:r>
      <w:r>
        <w:rPr>
          <w:rFonts w:eastAsia="Noto Sans CJK SC" w:cs="Lohit Devanagari;Times New Roman" w:ascii="Liberation Sans;Arial" w:hAnsi="Liberation Sans;Arial"/>
          <w:b/>
          <w:bCs/>
          <w:color w:val="auto"/>
          <w:kern w:val="2"/>
          <w:sz w:val="28"/>
          <w:szCs w:val="32"/>
          <w:u w:val="none"/>
          <w:lang w:val="en-US" w:eastAsia="zh-CN" w:bidi="hi-IN"/>
        </w:rPr>
        <w:t>of known tumor</w:t>
      </w:r>
      <w:r>
        <w:rPr>
          <w:rFonts w:eastAsia="Noto Sans CJK SC" w:cs="Lohit Devanagari;Times New Roman" w:ascii="Liberation Sans;Arial" w:hAnsi="Liberation Sans;Arial"/>
          <w:b/>
          <w:bCs/>
          <w:color w:val="auto"/>
          <w:kern w:val="2"/>
          <w:sz w:val="28"/>
          <w:szCs w:val="32"/>
          <w:u w:val="none"/>
          <w:lang w:val="en-US" w:eastAsia="zh-CN" w:bidi="hi-IN"/>
        </w:rPr>
        <w:t xml:space="preserve"> biomarkers.</w:t>
      </w:r>
    </w:p>
    <w:p>
      <w:pPr>
        <w:pStyle w:val="TextBody"/>
        <w:numPr>
          <w:ilvl w:val="1"/>
          <w:numId w:val="2"/>
        </w:numPr>
        <w:jc w:val="both"/>
        <w:rPr>
          <w:rFonts w:ascii="Liberation Sans;Arial" w:hAnsi="Liberation Sans;Arial" w:eastAsia="Noto Sans CJK SC" w:cs="Lohit Devanagari;Times New Roman"/>
          <w:b w:val="false"/>
          <w:b w:val="false"/>
          <w:bCs w:val="false"/>
          <w:color w:val="auto"/>
          <w:kern w:val="2"/>
          <w:sz w:val="28"/>
          <w:szCs w:val="32"/>
          <w:u w:val="none"/>
          <w:lang w:val="en-US" w:eastAsia="zh-CN" w:bidi="hi-IN"/>
          <w:del w:id="9" w:author="Unknown Author" w:date="2024-06-26T11:47:35Z"/>
        </w:rPr>
      </w:pPr>
      <w:r>
        <w:rPr>
          <w:rFonts w:eastAsia="Noto Sans CJK SC" w:cs="Lohit Devanagari;Times New Roman" w:ascii="Liberation Sans;Arial" w:hAnsi="Liberation Sans;Arial"/>
          <w:b/>
          <w:bCs/>
          <w:color w:val="auto"/>
          <w:kern w:val="2"/>
          <w:sz w:val="28"/>
          <w:szCs w:val="32"/>
          <w:lang w:val="en-US" w:eastAsia="zh-CN" w:bidi="hi-IN"/>
        </w:rPr>
        <w:t>Biomarkers selection for squamous cell lung cancer staging</w:t>
      </w:r>
    </w:p>
    <w:p>
      <w:pPr>
        <w:pStyle w:val="TextBody"/>
        <w:numPr>
          <w:ilvl w:val="1"/>
          <w:numId w:val="2"/>
        </w:numPr>
        <w:jc w:val="both"/>
        <w:rPr>
          <w:b/>
          <w:b/>
          <w:bCs/>
        </w:rPr>
      </w:pPr>
      <w:r>
        <w:rPr>
          <w:rFonts w:eastAsia="Noto Serif CJK SC" w:cs="Lohit Devanagari;Times New Roman"/>
          <w:b w:val="false"/>
          <w:bCs w:val="false"/>
          <w:color w:val="auto"/>
          <w:kern w:val="2"/>
          <w:sz w:val="24"/>
          <w:szCs w:val="24"/>
          <w:u w:val="none"/>
          <w:lang w:val="en-US" w:eastAsia="zh-CN" w:bidi="hi-IN"/>
        </w:rPr>
        <w:t xml:space="preserve">From the stage-specific genes, statistics were computed  t test was computed from paired and tumoral samples (see Table 3). </w:t>
      </w:r>
      <w:r>
        <w:rPr>
          <w:rFonts w:eastAsia="Noto Serif CJK SC" w:cs="Lohit Devanagari;Times New Roman"/>
          <w:b w:val="false"/>
          <w:bCs w:val="false"/>
          <w:color w:val="auto"/>
          <w:kern w:val="2"/>
          <w:sz w:val="24"/>
          <w:szCs w:val="24"/>
          <w:u w:val="none"/>
          <w:lang w:val="en-US" w:eastAsia="zh-CN" w:bidi="hi-IN"/>
        </w:rPr>
        <w:t xml:space="preserve">Noteworthy, </w:t>
      </w:r>
      <w:r>
        <w:rPr>
          <w:rFonts w:eastAsia="Noto Serif CJK SC" w:cs="Lohit Devanagari;Times New Roman"/>
          <w:b w:val="false"/>
          <w:bCs w:val="false"/>
          <w:color w:val="auto"/>
          <w:kern w:val="2"/>
          <w:sz w:val="24"/>
          <w:szCs w:val="24"/>
          <w:u w:val="none"/>
          <w:lang w:val="en-US" w:eastAsia="zh-CN" w:bidi="hi-IN"/>
        </w:rPr>
        <w:t>we used FDR to</w:t>
      </w:r>
      <w:r>
        <w:rPr>
          <w:rFonts w:eastAsia="Noto Serif CJK SC" w:cs="Lohit Devanagari;Times New Roman"/>
          <w:b w:val="false"/>
          <w:bCs w:val="false"/>
          <w:color w:val="auto"/>
          <w:kern w:val="2"/>
          <w:sz w:val="24"/>
          <w:szCs w:val="24"/>
          <w:u w:val="none"/>
          <w:lang w:val="en-US" w:eastAsia="zh-CN" w:bidi="hi-IN"/>
        </w:rPr>
        <w:t>point to</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most</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prominent makers</w:t>
      </w:r>
      <w:r>
        <w:rPr>
          <w:rFonts w:eastAsia="Noto Serif CJK SC" w:cs="Lohit Devanagari;Times New Roman"/>
          <w:b w:val="false"/>
          <w:bCs w:val="false"/>
          <w:color w:val="auto"/>
          <w:kern w:val="2"/>
          <w:sz w:val="24"/>
          <w:szCs w:val="24"/>
          <w:u w:val="none"/>
          <w:lang w:val="en-US" w:eastAsia="zh-CN" w:bidi="hi-IN"/>
        </w:rPr>
        <w:t xml:space="preserve"> per</w:t>
      </w:r>
      <w:r>
        <w:rPr>
          <w:rFonts w:eastAsia="Noto Serif CJK SC" w:cs="Lohit Devanagari;Times New Roman"/>
          <w:b w:val="false"/>
          <w:bCs w:val="false"/>
          <w:color w:val="auto"/>
          <w:kern w:val="2"/>
          <w:sz w:val="24"/>
          <w:szCs w:val="24"/>
          <w:u w:val="none"/>
          <w:lang w:val="en-US" w:eastAsia="zh-CN" w:bidi="hi-IN"/>
        </w:rPr>
        <w:t xml:space="preserve"> stage. </w:t>
      </w:r>
      <w:r>
        <w:rPr>
          <w:rFonts w:eastAsia="Noto Serif CJK SC" w:cs="Lohit Devanagari;Times New Roman"/>
          <w:b w:val="false"/>
          <w:bCs w:val="false"/>
          <w:color w:val="auto"/>
          <w:kern w:val="2"/>
          <w:sz w:val="24"/>
          <w:szCs w:val="24"/>
          <w:u w:val="none"/>
          <w:lang w:val="en-US" w:eastAsia="zh-CN" w:bidi="hi-IN"/>
        </w:rPr>
        <w:t>For stage</w:t>
      </w:r>
      <w:r>
        <w:rPr>
          <w:rFonts w:eastAsia="Noto Serif CJK SC" w:cs="Lohit Devanagari;Times New Roman"/>
          <w:b w:val="false"/>
          <w:bCs w:val="false"/>
          <w:color w:val="auto"/>
          <w:kern w:val="2"/>
          <w:sz w:val="24"/>
          <w:szCs w:val="24"/>
          <w:u w:val="none"/>
          <w:lang w:val="en-US" w:eastAsia="zh-CN" w:bidi="hi-IN"/>
        </w:rPr>
        <w:t xml:space="preserve"> I </w:t>
      </w:r>
      <w:r>
        <w:rPr>
          <w:rFonts w:eastAsia="Noto Serif CJK SC" w:cs="Lohit Devanagari;Times New Roman"/>
          <w:b w:val="false"/>
          <w:bCs w:val="false"/>
          <w:color w:val="auto"/>
          <w:kern w:val="2"/>
          <w:sz w:val="24"/>
          <w:szCs w:val="24"/>
          <w:u w:val="none"/>
          <w:lang w:val="en-US" w:eastAsia="zh-CN" w:bidi="hi-IN"/>
        </w:rPr>
        <w:t xml:space="preserve">COPB2 </w:t>
      </w:r>
      <w:r>
        <w:rPr>
          <w:rFonts w:eastAsia="Noto Serif CJK SC" w:cs="Lohit Devanagari;Times New Roman"/>
          <w:b w:val="false"/>
          <w:bCs w:val="false"/>
          <w:color w:val="auto"/>
          <w:kern w:val="2"/>
          <w:sz w:val="24"/>
          <w:szCs w:val="24"/>
          <w:u w:val="none"/>
          <w:lang w:val="en-US" w:eastAsia="zh-CN" w:bidi="hi-IN"/>
        </w:rPr>
        <w:t>[PMC8798258, PMID:29674272, PMC8455385]</w:t>
      </w:r>
      <w:r>
        <w:rPr>
          <w:rFonts w:eastAsia="Noto Serif CJK SC" w:cs="Lohit Devanagari;Times New Roman"/>
          <w:b w:val="false"/>
          <w:bCs w:val="false"/>
          <w:color w:val="auto"/>
          <w:kern w:val="2"/>
          <w:sz w:val="24"/>
          <w:szCs w:val="24"/>
          <w:u w:val="none"/>
          <w:lang w:val="en-US" w:eastAsia="zh-CN" w:bidi="hi-IN"/>
        </w:rPr>
        <w:t xml:space="preserve"> and DHX36 </w:t>
      </w:r>
      <w:r>
        <w:rPr>
          <w:rFonts w:eastAsia="Noto Serif CJK SC" w:cs="Lohit Devanagari;Times New Roman"/>
          <w:b w:val="false"/>
          <w:bCs w:val="false"/>
          <w:color w:val="auto"/>
          <w:kern w:val="2"/>
          <w:sz w:val="24"/>
          <w:szCs w:val="24"/>
          <w:u w:val="none"/>
          <w:lang w:val="en-US" w:eastAsia="zh-CN" w:bidi="hi-IN"/>
        </w:rPr>
        <w:t>[PMC8111079]</w:t>
      </w:r>
      <w:r>
        <w:rPr>
          <w:rFonts w:eastAsia="Noto Serif CJK SC" w:cs="Lohit Devanagari;Times New Roman"/>
          <w:b w:val="false"/>
          <w:bCs w:val="false"/>
          <w:color w:val="auto"/>
          <w:kern w:val="2"/>
          <w:sz w:val="24"/>
          <w:szCs w:val="24"/>
          <w:u w:val="none"/>
          <w:lang w:val="en-US" w:eastAsia="zh-CN" w:bidi="hi-IN"/>
        </w:rPr>
        <w:t>,</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both known for p</w:t>
      </w:r>
      <w:r>
        <w:rPr>
          <w:rFonts w:eastAsia="Noto Serif CJK SC" w:cs="Lohit Devanagari;Times New Roman"/>
          <w:b w:val="false"/>
          <w:bCs w:val="false"/>
          <w:color w:val="auto"/>
          <w:kern w:val="2"/>
          <w:sz w:val="24"/>
          <w:szCs w:val="24"/>
          <w:u w:val="none"/>
          <w:lang w:val="en-US" w:eastAsia="zh-CN" w:bidi="hi-IN"/>
        </w:rPr>
        <w:t xml:space="preserve">romoting metastasis in lung cancer, </w:t>
      </w:r>
      <w:r>
        <w:rPr>
          <w:rFonts w:eastAsia="Noto Serif CJK SC" w:cs="Lohit Devanagari;Times New Roman"/>
          <w:b w:val="false"/>
          <w:bCs w:val="false"/>
          <w:color w:val="auto"/>
          <w:kern w:val="2"/>
          <w:sz w:val="24"/>
          <w:szCs w:val="24"/>
          <w:u w:val="none"/>
          <w:lang w:val="en-US" w:eastAsia="zh-CN" w:bidi="hi-IN"/>
        </w:rPr>
        <w:t>are selected</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 xml:space="preserve">From stage II, we note </w:t>
      </w:r>
      <w:r>
        <w:rPr>
          <w:rFonts w:eastAsia="Noto Serif CJK SC" w:cs="Lohit Devanagari;Times New Roman"/>
          <w:b w:val="false"/>
          <w:bCs w:val="false"/>
          <w:color w:val="auto"/>
          <w:kern w:val="2"/>
          <w:sz w:val="24"/>
          <w:szCs w:val="24"/>
          <w:u w:val="none"/>
          <w:lang w:val="en-US" w:eastAsia="zh-CN" w:bidi="hi-IN"/>
        </w:rPr>
        <w:t xml:space="preserve">RNPS1 and NONO </w:t>
      </w:r>
      <w:r>
        <w:rPr>
          <w:rFonts w:eastAsia="Noto Serif CJK SC" w:cs="Lohit Devanagari;Times New Roman"/>
          <w:b w:val="false"/>
          <w:bCs w:val="false"/>
          <w:color w:val="auto"/>
          <w:kern w:val="2"/>
          <w:sz w:val="24"/>
          <w:szCs w:val="24"/>
          <w:u w:val="none"/>
          <w:lang w:val="en-US" w:eastAsia="zh-CN" w:bidi="hi-IN"/>
        </w:rPr>
        <w:t xml:space="preserve">with literature associating </w:t>
      </w:r>
      <w:r>
        <w:rPr>
          <w:rFonts w:eastAsia="Noto Serif CJK SC" w:cs="Lohit Devanagari;Times New Roman"/>
          <w:b w:val="false"/>
          <w:bCs w:val="false"/>
          <w:color w:val="auto"/>
          <w:kern w:val="2"/>
          <w:sz w:val="24"/>
          <w:szCs w:val="24"/>
          <w:u w:val="none"/>
          <w:lang w:val="en-US" w:eastAsia="zh-CN" w:bidi="hi-IN"/>
        </w:rPr>
        <w:t>these genes to</w:t>
      </w:r>
      <w:r>
        <w:rPr>
          <w:rFonts w:eastAsia="Noto Serif CJK SC" w:cs="Lohit Devanagari;Times New Roman"/>
          <w:b w:val="false"/>
          <w:bCs w:val="false"/>
          <w:color w:val="auto"/>
          <w:kern w:val="2"/>
          <w:sz w:val="24"/>
          <w:szCs w:val="24"/>
          <w:u w:val="none"/>
          <w:lang w:val="en-US" w:eastAsia="zh-CN" w:bidi="hi-IN"/>
        </w:rPr>
        <w:t xml:space="preserve"> lung cancer [PMC10800354, PMID:38493226]. </w:t>
      </w:r>
      <w:r>
        <w:rPr>
          <w:rFonts w:eastAsia="Noto Serif CJK SC" w:cs="Lohit Devanagari;Times New Roman"/>
          <w:b w:val="false"/>
          <w:bCs w:val="false"/>
          <w:color w:val="auto"/>
          <w:kern w:val="2"/>
          <w:sz w:val="24"/>
          <w:szCs w:val="24"/>
          <w:u w:val="none"/>
          <w:lang w:val="en-US" w:eastAsia="zh-CN" w:bidi="hi-IN"/>
        </w:rPr>
        <w:t>From stage II</w:t>
      </w:r>
      <w:r>
        <w:rPr>
          <w:rFonts w:eastAsia="Noto Serif CJK SC" w:cs="Lohit Devanagari;Times New Roman"/>
          <w:b w:val="false"/>
          <w:bCs w:val="false"/>
          <w:color w:val="auto"/>
          <w:kern w:val="2"/>
          <w:sz w:val="24"/>
          <w:szCs w:val="24"/>
          <w:u w:val="none"/>
          <w:lang w:val="en-US" w:eastAsia="zh-CN" w:bidi="hi-IN"/>
        </w:rPr>
        <w:t>I</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 xml:space="preserve">we hightlight </w:t>
      </w:r>
      <w:r>
        <w:rPr>
          <w:rFonts w:eastAsia="Noto Serif CJK SC" w:cs="Lohit Devanagari;Times New Roman"/>
          <w:b w:val="false"/>
          <w:bCs w:val="false"/>
          <w:color w:val="auto"/>
          <w:kern w:val="2"/>
          <w:sz w:val="24"/>
          <w:szCs w:val="24"/>
          <w:u w:val="none"/>
          <w:lang w:val="en-US" w:eastAsia="zh-CN" w:bidi="hi-IN"/>
        </w:rPr>
        <w:t xml:space="preserve">RPE, GLRX5 and PPP4C </w:t>
      </w:r>
      <w:r>
        <w:rPr>
          <w:rFonts w:eastAsia="Noto Serif CJK SC" w:cs="Lohit Devanagari;Times New Roman"/>
          <w:b w:val="false"/>
          <w:bCs w:val="false"/>
          <w:color w:val="auto"/>
          <w:kern w:val="2"/>
          <w:sz w:val="24"/>
          <w:szCs w:val="24"/>
          <w:u w:val="none"/>
          <w:lang w:val="en-US" w:eastAsia="zh-CN" w:bidi="hi-IN"/>
        </w:rPr>
        <w:t>as potential biomarkers</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w:t>
      </w:r>
      <w:r>
        <w:rPr>
          <w:rFonts w:eastAsia="Noto Serif CJK SC" w:cs="Lohit Devanagari;Times New Roman"/>
          <w:b w:val="false"/>
          <w:bCs w:val="false"/>
          <w:color w:val="auto"/>
          <w:kern w:val="2"/>
          <w:sz w:val="24"/>
          <w:szCs w:val="24"/>
          <w:u w:val="none"/>
          <w:lang w:val="en-US" w:eastAsia="zh-CN" w:bidi="hi-IN"/>
        </w:rPr>
        <w:t>PMC3623115, PMC4731000, PMC10290155</w:t>
      </w:r>
      <w:r>
        <w:rPr>
          <w:rFonts w:eastAsia="Noto Serif CJK SC" w:cs="Lohit Devanagari;Times New Roman"/>
          <w:b w:val="false"/>
          <w:bCs w:val="false"/>
          <w:color w:val="auto"/>
          <w:kern w:val="2"/>
          <w:sz w:val="24"/>
          <w:szCs w:val="24"/>
          <w:u w:val="none"/>
          <w:lang w:val="en-US" w:eastAsia="zh-CN" w:bidi="hi-IN"/>
        </w:rPr>
        <w:t>].</w:t>
      </w:r>
    </w:p>
    <w:p>
      <w:pPr>
        <w:pStyle w:val="TextBody"/>
        <w:numPr>
          <w:ilvl w:val="0"/>
          <w:numId w:val="2"/>
        </w:numPr>
        <w:spacing w:lineRule="auto" w:line="360" w:before="240" w:after="120"/>
        <w:jc w:val="both"/>
        <w:rPr>
          <w:rFonts w:ascii="Liberation Serif;Times New Roman" w:hAnsi="Liberation Serif;Times New Roman" w:eastAsia="Noto Serif CJK SC" w:cs="Lohit Devanagari;Times New Roman"/>
          <w:b w:val="false"/>
          <w:b w:val="false"/>
          <w:bCs w:val="false"/>
          <w:color w:val="auto"/>
          <w:kern w:val="2"/>
          <w:sz w:val="24"/>
          <w:szCs w:val="24"/>
          <w:u w:val="none"/>
          <w:lang w:val="en-US" w:eastAsia="zh-CN" w:bidi="hi-IN"/>
        </w:rPr>
      </w:pPr>
      <w:r>
        <w:rPr>
          <w:rFonts w:eastAsia="Noto Serif CJK SC" w:cs="Lohit Devanagari;Times New Roman"/>
          <w:b/>
          <w:bCs/>
          <w:color w:val="auto"/>
          <w:kern w:val="2"/>
          <w:sz w:val="24"/>
          <w:szCs w:val="24"/>
          <w:u w:val="none"/>
          <w:lang w:val="en-US" w:eastAsia="zh-CN" w:bidi="hi-IN"/>
        </w:rPr>
        <w:t>Table</w:t>
      </w:r>
      <w:r>
        <w:rPr>
          <w:rFonts w:eastAsia="Noto Serif CJK SC" w:cs="Lohit Devanagari;Times New Roman"/>
          <w:b/>
          <w:bCs/>
          <w:color w:val="auto"/>
          <w:kern w:val="2"/>
          <w:sz w:val="24"/>
          <w:szCs w:val="24"/>
          <w:u w:val="none"/>
          <w:lang w:val="en-US" w:eastAsia="zh-CN" w:bidi="hi-IN"/>
        </w:rPr>
        <w:t xml:space="preserve"> </w:t>
      </w:r>
      <w:r>
        <w:rPr>
          <w:rFonts w:eastAsia="Noto Serif CJK SC" w:cs="Lohit Devanagari;Times New Roman"/>
          <w:b/>
          <w:bCs/>
          <w:color w:val="auto"/>
          <w:kern w:val="2"/>
          <w:sz w:val="24"/>
          <w:szCs w:val="24"/>
          <w:u w:val="none"/>
          <w:lang w:val="en-US" w:eastAsia="zh-CN" w:bidi="hi-IN"/>
        </w:rPr>
        <w:t>5</w:t>
      </w:r>
      <w:r>
        <w:rPr>
          <w:rFonts w:eastAsia="Noto Serif CJK SC" w:cs="Lohit Devanagari;Times New Roman"/>
          <w:b/>
          <w:bCs/>
          <w:color w:val="auto"/>
          <w:kern w:val="2"/>
          <w:sz w:val="24"/>
          <w:szCs w:val="24"/>
          <w:u w:val="none"/>
          <w:lang w:val="en-US" w:eastAsia="zh-CN" w:bidi="hi-IN"/>
        </w:rPr>
        <w:t xml:space="preserve"> :  </w:t>
      </w:r>
      <w:r>
        <w:rPr>
          <w:rFonts w:eastAsia="Noto Serif CJK SC" w:cs="Lohit Devanagari;Times New Roman"/>
          <w:b/>
          <w:bCs/>
          <w:color w:val="auto"/>
          <w:kern w:val="2"/>
          <w:sz w:val="24"/>
          <w:szCs w:val="24"/>
          <w:u w:val="none"/>
          <w:lang w:val="en-US" w:eastAsia="zh-CN" w:bidi="hi-IN"/>
        </w:rPr>
        <w:t xml:space="preserve">Selected </w:t>
      </w:r>
      <w:r>
        <w:rPr>
          <w:rFonts w:eastAsia="Noto Serif CJK SC" w:cs="Lohit Devanagari;Times New Roman"/>
          <w:b/>
          <w:bCs/>
          <w:color w:val="auto"/>
          <w:kern w:val="2"/>
          <w:sz w:val="24"/>
          <w:szCs w:val="24"/>
          <w:u w:val="none"/>
          <w:lang w:val="en-US" w:eastAsia="zh-CN" w:bidi="hi-IN"/>
        </w:rPr>
        <w:t xml:space="preserve">stage-specific </w:t>
      </w:r>
      <w:r>
        <w:rPr>
          <w:rFonts w:eastAsia="Noto Serif CJK SC" w:cs="Lohit Devanagari;Times New Roman"/>
          <w:b/>
          <w:bCs/>
          <w:color w:val="auto"/>
          <w:kern w:val="2"/>
          <w:sz w:val="24"/>
          <w:szCs w:val="24"/>
          <w:u w:val="none"/>
          <w:lang w:val="en-US" w:eastAsia="zh-CN" w:bidi="hi-IN"/>
        </w:rPr>
        <w:t>biomarkers.</w:t>
      </w:r>
    </w:p>
    <w:p>
      <w:pPr>
        <w:pStyle w:val="TextBody"/>
        <w:spacing w:lineRule="auto" w:line="360" w:before="240" w:after="120"/>
        <w:jc w:val="both"/>
        <w:rPr/>
      </w:pPr>
      <w:r>
        <w:rPr>
          <w:b/>
          <w:bCs/>
        </w:rPr>
        <w:t>Figure</w:t>
      </w:r>
      <w:r>
        <w:rPr>
          <w:b/>
          <w:bCs/>
        </w:rPr>
        <w:t xml:space="preserve"> </w:t>
      </w:r>
      <w:r>
        <w:rPr>
          <w:b/>
          <w:bCs/>
        </w:rPr>
        <w:t>2</w:t>
      </w:r>
      <w:r>
        <w:rPr>
          <w:b/>
          <w:bCs/>
        </w:rPr>
        <w:t xml:space="preserve"> : </w:t>
      </w:r>
      <w:r>
        <w:rPr>
          <w:rFonts w:eastAsia="Noto Serif CJK SC" w:cs="Lohit Devanagari;Times New Roman"/>
          <w:b/>
          <w:bCs/>
          <w:color w:val="auto"/>
          <w:kern w:val="2"/>
          <w:sz w:val="24"/>
          <w:szCs w:val="24"/>
          <w:lang w:val="en-US" w:eastAsia="zh-CN" w:bidi="hi-IN"/>
        </w:rPr>
        <w:t>A</w:t>
      </w:r>
      <w:r>
        <w:rPr>
          <w:b/>
          <w:bCs/>
        </w:rPr>
        <w:t xml:space="preserve">nalysis </w:t>
      </w:r>
      <w:r>
        <w:rPr>
          <w:b/>
          <w:bCs/>
        </w:rPr>
        <w:t>p</w:t>
      </w:r>
      <w:r>
        <w:rPr>
          <w:b/>
          <w:bCs/>
        </w:rPr>
        <w:t xml:space="preserve">otential biomarkers </w:t>
      </w:r>
      <w:r>
        <w:rPr>
          <w:b/>
          <w:bCs/>
        </w:rPr>
        <w:t>for stage I</w:t>
      </w:r>
      <w:ins w:id="10" w:author="Unknown Author" w:date="2024-06-28T09:51:19Z">
        <w:r>
          <w:rPr>
            <w:b/>
            <w:bCs/>
          </w:rPr>
          <w:t>.</w:t>
        </w:r>
      </w:ins>
    </w:p>
    <w:p>
      <w:pPr>
        <w:pStyle w:val="TextBody"/>
        <w:spacing w:lineRule="auto" w:line="360" w:before="240" w:after="120"/>
        <w:jc w:val="both"/>
        <w:rPr/>
      </w:pPr>
      <w:r>
        <w:rPr>
          <w:b/>
          <w:bCs/>
        </w:rPr>
        <w:t>Figure</w:t>
      </w:r>
      <w:r>
        <w:rPr>
          <w:b/>
          <w:bCs/>
        </w:rPr>
        <w:t xml:space="preserve"> </w:t>
      </w:r>
      <w:r>
        <w:rPr>
          <w:b/>
          <w:bCs/>
        </w:rPr>
        <w:t>3</w:t>
      </w:r>
      <w:r>
        <w:rPr>
          <w:b/>
          <w:bCs/>
        </w:rPr>
        <w:t xml:space="preserve"> : </w:t>
      </w:r>
      <w:r>
        <w:rPr>
          <w:rFonts w:eastAsia="Noto Serif CJK SC" w:cs="Lohit Devanagari;Times New Roman"/>
          <w:b/>
          <w:bCs/>
          <w:color w:val="auto"/>
          <w:kern w:val="2"/>
          <w:sz w:val="24"/>
          <w:szCs w:val="24"/>
          <w:lang w:val="en-US" w:eastAsia="zh-CN" w:bidi="hi-IN"/>
        </w:rPr>
        <w:t>A</w:t>
      </w:r>
      <w:r>
        <w:rPr>
          <w:b/>
          <w:bCs/>
        </w:rPr>
        <w:t xml:space="preserve">nalysis </w:t>
      </w:r>
      <w:r>
        <w:rPr>
          <w:b/>
          <w:bCs/>
        </w:rPr>
        <w:t>p</w:t>
      </w:r>
      <w:r>
        <w:rPr>
          <w:b/>
          <w:bCs/>
        </w:rPr>
        <w:t xml:space="preserve">otential biomarkers </w:t>
      </w:r>
      <w:r>
        <w:rPr>
          <w:b/>
          <w:bCs/>
        </w:rPr>
        <w:t>for stage II.</w:t>
      </w:r>
    </w:p>
    <w:p>
      <w:pPr>
        <w:pStyle w:val="TextBody"/>
        <w:spacing w:lineRule="auto" w:line="360" w:before="240" w:after="120"/>
        <w:jc w:val="both"/>
        <w:rPr>
          <w:b/>
          <w:b/>
          <w:bCs/>
          <w:ins w:id="11" w:author="Unknown Author" w:date="2024-06-27T10:32:13Z"/>
        </w:rPr>
      </w:pPr>
      <w:r>
        <w:rPr>
          <w:b/>
          <w:bCs/>
        </w:rPr>
        <w:t>Figure</w:t>
      </w:r>
      <w:r>
        <w:rPr>
          <w:b/>
          <w:bCs/>
        </w:rPr>
        <w:t xml:space="preserve"> </w:t>
      </w:r>
      <w:r>
        <w:rPr>
          <w:b/>
          <w:bCs/>
        </w:rPr>
        <w:t>4</w:t>
      </w:r>
      <w:r>
        <w:rPr>
          <w:b/>
          <w:bCs/>
        </w:rPr>
        <w:t xml:space="preserve"> : </w:t>
      </w:r>
      <w:r>
        <w:rPr>
          <w:rFonts w:eastAsia="Noto Serif CJK SC" w:cs="Lohit Devanagari;Times New Roman"/>
          <w:b/>
          <w:bCs/>
          <w:color w:val="auto"/>
          <w:kern w:val="2"/>
          <w:sz w:val="24"/>
          <w:szCs w:val="24"/>
          <w:lang w:val="en-US" w:eastAsia="zh-CN" w:bidi="hi-IN"/>
        </w:rPr>
        <w:t>A</w:t>
      </w:r>
      <w:r>
        <w:rPr>
          <w:b/>
          <w:bCs/>
        </w:rPr>
        <w:t xml:space="preserve">nalysis </w:t>
      </w:r>
      <w:r>
        <w:rPr>
          <w:b/>
          <w:bCs/>
        </w:rPr>
        <w:t>p</w:t>
      </w:r>
      <w:r>
        <w:rPr>
          <w:b/>
          <w:bCs/>
        </w:rPr>
        <w:t xml:space="preserve">otential biomarkers </w:t>
      </w:r>
      <w:r>
        <w:rPr>
          <w:b/>
          <w:bCs/>
        </w:rPr>
        <w:t>for stage III.</w:t>
      </w:r>
    </w:p>
    <w:p>
      <w:pPr>
        <w:pStyle w:val="TextBody"/>
        <w:spacing w:lineRule="auto" w:line="360" w:before="240" w:after="120"/>
        <w:jc w:val="both"/>
        <w:rPr>
          <w:b/>
          <w:b/>
          <w:bCs/>
        </w:rPr>
      </w:pPr>
      <w:r>
        <w:rPr>
          <w:rFonts w:eastAsia="Noto Serif CJK SC" w:cs="Lohit Devanagari;Times New Roman"/>
          <w:b w:val="false"/>
          <w:bCs w:val="false"/>
          <w:color w:val="auto"/>
          <w:kern w:val="2"/>
          <w:sz w:val="24"/>
          <w:szCs w:val="24"/>
          <w:u w:val="none"/>
          <w:lang w:val="en-US" w:eastAsia="zh-CN" w:bidi="hi-IN"/>
        </w:rPr>
      </w:r>
    </w:p>
    <w:p>
      <w:pPr>
        <w:pStyle w:val="Heading1"/>
        <w:numPr>
          <w:ilvl w:val="0"/>
          <w:numId w:val="2"/>
        </w:numPr>
        <w:spacing w:lineRule="auto" w:line="360"/>
        <w:rPr/>
      </w:pPr>
      <w:r>
        <w:rPr/>
        <w:t>3</w:t>
      </w:r>
      <w:r>
        <w:rPr/>
        <w:t>. Materials and Methods</w:t>
      </w:r>
    </w:p>
    <w:p>
      <w:pPr>
        <w:pStyle w:val="Heading2"/>
        <w:numPr>
          <w:ilvl w:val="1"/>
          <w:numId w:val="3"/>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3"/>
        </w:numPr>
        <w:spacing w:lineRule="auto" w:line="360"/>
        <w:rPr/>
      </w:pPr>
      <w:r>
        <w:rPr/>
        <w:t>Signature detection framework</w:t>
      </w:r>
    </w:p>
    <w:p>
      <w:pPr>
        <w:pStyle w:val="TextBody"/>
        <w:spacing w:lineRule="auto" w:line="360" w:before="240" w:after="120"/>
        <w:jc w:val="both"/>
        <w:rPr/>
      </w:pPr>
      <w:r>
        <w:rPr/>
        <w:t xml:space="preserve">RNA-seq counts were normalized according to the reads per kilobase per million mapped reads (RPKM) methodology as described by (Mortazavi et al., 2008) and genes with average RPKM ≤  thresholds were filtered out. Then, we identified tumor genes by comparing expression on </w:t>
      </w:r>
      <w:r>
        <w:rPr/>
        <w:t>441</w:t>
      </w:r>
      <w:r>
        <w:rPr/>
        <w:t xml:space="preserve"> tumor samples by reference to the 45 normal samples. </w:t>
      </w:r>
      <w:r>
        <w:rPr/>
        <w:t>T</w:t>
      </w:r>
      <w:r>
        <w:rPr/>
        <w:t xml:space="preserve">he average expression in tumor samples and the average expression in normal samples </w:t>
      </w:r>
      <w:r>
        <w:rPr/>
        <w:t>were</w:t>
      </w:r>
      <w:r>
        <w:rPr/>
        <w:t xml:space="preserve"> used </w:t>
      </w:r>
      <w:r>
        <w:rPr/>
        <w:t xml:space="preserve">to calculate FDR  of </w:t>
      </w:r>
      <w:r>
        <w:rPr/>
        <w:t xml:space="preserve">paired t-test  (method="BH"). Once this list of up-regulated tumor gene has been calculated, we obtained stage-specfic genes </w:t>
      </w:r>
      <w:r>
        <w:rPr/>
        <w:t xml:space="preserve">by comparing expression of genes in samples of each stage by reference to the normal samples, </w:t>
      </w:r>
      <w:r>
        <w:rPr>
          <w:rFonts w:eastAsia="Noto Serif CJK SC" w:cs="Lohit Devanagari;Times New Roman"/>
          <w:color w:val="auto"/>
          <w:kern w:val="2"/>
          <w:sz w:val="24"/>
          <w:szCs w:val="24"/>
          <w:lang w:val="en-US" w:eastAsia="zh-CN" w:bidi="hi-IN"/>
        </w:rPr>
        <w:t>i</w:t>
      </w:r>
      <w:r>
        <w:rPr/>
        <w:t>.e.</w:t>
      </w:r>
      <w:r>
        <w:rPr/>
        <w:t xml:space="preserve"> </w:t>
      </w:r>
      <w:r>
        <w:rPr/>
        <w:t xml:space="preserve">log2(fold change) = log2(expression value in </w:t>
      </w:r>
      <w:r>
        <w:rPr/>
        <w:t>stage</w:t>
      </w:r>
      <w:r>
        <w:rPr/>
        <w:t xml:space="preserve"> A/expression value in </w:t>
      </w:r>
      <w:r>
        <w:rPr/>
        <w:t>stages</w:t>
      </w:r>
      <w:r>
        <w:rPr/>
        <w:t xml:space="preserve"> </w:t>
      </w:r>
      <w:r>
        <w:rPr/>
        <w:t>normal samples</w:t>
      </w:r>
      <w:r>
        <w:rPr/>
        <w:t xml:space="preserve">), </w:t>
      </w:r>
      <w:r>
        <w:rPr/>
        <w:t>Then, unpaired t-test is applied and FDR (method="BH") is calculated for each stage-specfic gene.</w:t>
      </w:r>
    </w:p>
    <w:p>
      <w:pPr>
        <w:pStyle w:val="Heading2"/>
        <w:numPr>
          <w:ilvl w:val="1"/>
          <w:numId w:val="3"/>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3"/>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3"/>
        </w:numPr>
        <w:spacing w:lineRule="auto" w:line="360" w:before="240" w:after="120"/>
        <w:jc w:val="both"/>
        <w:rPr/>
      </w:pPr>
      <w:r>
        <w:rPr/>
        <w:t>Functional annotation analysis</w:t>
      </w:r>
    </w:p>
    <w:p>
      <w:pPr>
        <w:pStyle w:val="TextBody"/>
        <w:spacing w:lineRule="auto" w:line="360" w:before="240" w:after="120"/>
        <w:jc w:val="both"/>
        <w:rPr/>
      </w:pPr>
      <w:r>
        <w:rPr/>
        <w:t>ClusterProfiler [7] was used to annotate stage-specific genes against GO , KEGG  databases. For each of these three layer, top ten anonontations in number of genes were selected and combined for further analysis if selection had more than one gene. The Human Gene Database [cite] was queried for each  ENSEMBL identifier and corresponding Genecards summary was stored. Diseases associated, related pathways and gene ontology annotation were extrated from summary.</w:t>
      </w:r>
    </w:p>
    <w:p>
      <w:pPr>
        <w:pStyle w:val="TextBody"/>
        <w:widowControl/>
        <w:suppressAutoHyphens w:val="true"/>
        <w:overflowPunct w:val="false"/>
        <w:bidi w:val="0"/>
        <w:spacing w:lineRule="auto" w:line="360" w:before="240" w:after="120"/>
        <w:ind w:left="0" w:right="0" w:hanging="0"/>
        <w:jc w:val="both"/>
        <w:rPr/>
      </w:pPr>
      <w:r>
        <w:rPr/>
      </w:r>
    </w:p>
    <w:p>
      <w:pPr>
        <w:pStyle w:val="Heading1"/>
        <w:numPr>
          <w:ilvl w:val="0"/>
          <w:numId w:val="2"/>
        </w:numPr>
        <w:spacing w:lineRule="auto" w:line="360"/>
        <w:rPr/>
      </w:pPr>
      <w:r>
        <w:rPr/>
        <w:t>4. Discussion</w:t>
      </w:r>
    </w:p>
    <w:p>
      <w:pPr>
        <w:pStyle w:val="Heading1"/>
        <w:numPr>
          <w:ilvl w:val="0"/>
          <w:numId w:val="2"/>
        </w:numPr>
        <w:spacing w:lineRule="auto" w:line="360"/>
        <w:rPr/>
      </w:pPr>
      <w:r>
        <w:rPr/>
        <w:t>5. Conclusion</w:t>
      </w:r>
    </w:p>
    <w:p>
      <w:pPr>
        <w:pStyle w:val="TextBody"/>
        <w:spacing w:lineRule="auto" w:line="360"/>
        <w:rPr/>
      </w:pPr>
      <w:r>
        <w:rPr/>
      </w:r>
    </w:p>
    <w:p>
      <w:pPr>
        <w:pStyle w:val="Heading1"/>
        <w:numPr>
          <w:ilvl w:val="0"/>
          <w:numId w:val="2"/>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2"/>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2"/>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2083</TotalTime>
  <Application>LibreOffice/7.3.7.2$Linux_X86_64 LibreOffice_project/30$Build-2</Application>
  <AppVersion>15.0000</AppVersion>
  <Pages>7</Pages>
  <Words>1642</Words>
  <Characters>9505</Characters>
  <CharactersWithSpaces>11114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2024-06-28T12:55:27Z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